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E255" w14:textId="0FBEFF1B" w:rsidR="00B66124" w:rsidRPr="00516663" w:rsidRDefault="00B66124" w:rsidP="00B66124">
      <w:pPr>
        <w:spacing w:before="240" w:after="240"/>
        <w:jc w:val="center"/>
        <w:rPr>
          <w:rFonts w:asciiTheme="minorHAnsi" w:hAnsiTheme="minorHAnsi" w:cstheme="minorHAnsi"/>
          <w:b/>
          <w:sz w:val="40"/>
          <w:szCs w:val="40"/>
        </w:rPr>
      </w:pPr>
      <w:r w:rsidRPr="00516663">
        <w:rPr>
          <w:rFonts w:asciiTheme="minorHAnsi" w:hAnsiTheme="minorHAnsi" w:cstheme="minorHAnsi"/>
          <w:b/>
          <w:sz w:val="40"/>
          <w:szCs w:val="40"/>
        </w:rPr>
        <w:t>Web Design &amp; Client-side Scripting</w:t>
      </w:r>
    </w:p>
    <w:p w14:paraId="41C2B151" w14:textId="77777777" w:rsidR="00B66124" w:rsidRPr="00B66124" w:rsidRDefault="00B66124" w:rsidP="00B66124">
      <w:pPr>
        <w:spacing w:before="240" w:after="240"/>
        <w:jc w:val="center"/>
        <w:rPr>
          <w:rFonts w:asciiTheme="minorHAnsi" w:hAnsiTheme="minorHAnsi" w:cstheme="minorHAnsi"/>
        </w:rPr>
      </w:pPr>
      <w:r w:rsidRPr="00B66124">
        <w:rPr>
          <w:rFonts w:asciiTheme="minorHAnsi" w:hAnsiTheme="minorHAnsi" w:cstheme="minorHAnsi"/>
        </w:rPr>
        <w:t xml:space="preserve"> </w:t>
      </w:r>
    </w:p>
    <w:p w14:paraId="6519537B" w14:textId="22C17C60"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Lecturer: Sam Cogan</w:t>
      </w:r>
    </w:p>
    <w:p w14:paraId="17A47478" w14:textId="77777777" w:rsidR="00B66124" w:rsidRPr="00556571" w:rsidRDefault="00B66124" w:rsidP="00B66124">
      <w:pPr>
        <w:spacing w:before="240" w:after="240"/>
        <w:jc w:val="center"/>
        <w:rPr>
          <w:rFonts w:asciiTheme="minorHAnsi" w:hAnsiTheme="minorHAnsi" w:cstheme="minorHAnsi"/>
          <w:sz w:val="32"/>
          <w:szCs w:val="32"/>
        </w:rPr>
      </w:pPr>
    </w:p>
    <w:p w14:paraId="1B14F0D2" w14:textId="77777777" w:rsidR="00B66124" w:rsidRPr="00556571" w:rsidRDefault="00B66124" w:rsidP="00B66124">
      <w:pPr>
        <w:spacing w:before="240" w:after="240"/>
        <w:rPr>
          <w:rFonts w:asciiTheme="minorHAnsi" w:hAnsiTheme="minorHAnsi" w:cstheme="minorHAnsi"/>
          <w:sz w:val="32"/>
          <w:szCs w:val="32"/>
        </w:rPr>
      </w:pPr>
    </w:p>
    <w:p w14:paraId="0D6757DF" w14:textId="77777777" w:rsidR="00B66124" w:rsidRPr="00556571" w:rsidRDefault="00B66124" w:rsidP="00B66124">
      <w:pPr>
        <w:spacing w:before="240" w:after="240"/>
        <w:jc w:val="center"/>
        <w:rPr>
          <w:rFonts w:asciiTheme="minorHAnsi" w:hAnsiTheme="minorHAnsi" w:cstheme="minorHAnsi"/>
          <w:b/>
          <w:sz w:val="36"/>
          <w:szCs w:val="36"/>
        </w:rPr>
      </w:pPr>
      <w:r w:rsidRPr="00556571">
        <w:rPr>
          <w:rFonts w:asciiTheme="minorHAnsi" w:hAnsiTheme="minorHAnsi" w:cstheme="minorHAnsi"/>
          <w:b/>
          <w:sz w:val="36"/>
          <w:szCs w:val="36"/>
        </w:rPr>
        <w:t>- Group Project -</w:t>
      </w:r>
    </w:p>
    <w:p w14:paraId="0FA9CB74" w14:textId="275D0A51" w:rsidR="00B66124" w:rsidRPr="00556571" w:rsidRDefault="00B66124" w:rsidP="00B66124">
      <w:pPr>
        <w:spacing w:before="240" w:after="240"/>
        <w:jc w:val="center"/>
        <w:rPr>
          <w:rFonts w:asciiTheme="minorHAnsi" w:hAnsiTheme="minorHAnsi" w:cstheme="minorHAnsi"/>
          <w:sz w:val="32"/>
          <w:szCs w:val="32"/>
        </w:rPr>
      </w:pPr>
    </w:p>
    <w:p w14:paraId="7FEEDBE1" w14:textId="7EFC1275" w:rsidR="00B66124" w:rsidRPr="00556571" w:rsidRDefault="00B6612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Group Members:</w:t>
      </w:r>
    </w:p>
    <w:p w14:paraId="0976568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Colum Kavanagh (Student No. 21121851)</w:t>
      </w:r>
    </w:p>
    <w:p w14:paraId="521A1639" w14:textId="43CB90B3" w:rsidR="00B66124" w:rsidRPr="00556571" w:rsidRDefault="00B66124"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Daniel</w:t>
      </w:r>
      <w:r w:rsidR="00D7498D" w:rsidRPr="00556571">
        <w:rPr>
          <w:rFonts w:asciiTheme="minorHAnsi" w:hAnsiTheme="minorHAnsi" w:cstheme="minorHAnsi"/>
          <w:sz w:val="32"/>
          <w:szCs w:val="32"/>
        </w:rPr>
        <w:t xml:space="preserve"> </w:t>
      </w:r>
      <w:r w:rsidR="00F4732C" w:rsidRPr="00556571">
        <w:rPr>
          <w:rFonts w:asciiTheme="minorHAnsi" w:hAnsiTheme="minorHAnsi" w:cstheme="minorHAnsi"/>
          <w:sz w:val="32"/>
          <w:szCs w:val="32"/>
        </w:rPr>
        <w:t xml:space="preserve">Morrissey (Student No. </w:t>
      </w:r>
      <w:r w:rsidR="00516663" w:rsidRPr="00516663">
        <w:rPr>
          <w:rFonts w:asciiTheme="minorHAnsi" w:hAnsiTheme="minorHAnsi" w:cstheme="minorHAnsi"/>
          <w:sz w:val="32"/>
          <w:szCs w:val="32"/>
        </w:rPr>
        <w:t>21118701</w:t>
      </w:r>
      <w:r w:rsidR="00F4732C" w:rsidRPr="00556571">
        <w:rPr>
          <w:rFonts w:asciiTheme="minorHAnsi" w:hAnsiTheme="minorHAnsi" w:cstheme="minorHAnsi"/>
          <w:sz w:val="32"/>
          <w:szCs w:val="32"/>
        </w:rPr>
        <w:t>)</w:t>
      </w:r>
    </w:p>
    <w:p w14:paraId="5DA7650B" w14:textId="1B4DE4F8" w:rsidR="00F4732C" w:rsidRPr="00556571" w:rsidRDefault="00B24002" w:rsidP="00F4732C">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Ciara</w:t>
      </w:r>
      <w:r w:rsidR="00D7498D" w:rsidRPr="00556571">
        <w:rPr>
          <w:rFonts w:asciiTheme="minorHAnsi" w:hAnsiTheme="minorHAnsi" w:cstheme="minorHAnsi"/>
          <w:sz w:val="32"/>
          <w:szCs w:val="32"/>
        </w:rPr>
        <w:t xml:space="preserve"> O’Malley</w:t>
      </w:r>
      <w:r w:rsidR="00F4732C" w:rsidRPr="00556571">
        <w:rPr>
          <w:rFonts w:asciiTheme="minorHAnsi" w:hAnsiTheme="minorHAnsi" w:cstheme="minorHAnsi"/>
          <w:sz w:val="32"/>
          <w:szCs w:val="32"/>
        </w:rPr>
        <w:t xml:space="preserve"> (Student No. </w:t>
      </w:r>
      <w:r w:rsidR="00516663" w:rsidRPr="00516663">
        <w:rPr>
          <w:rFonts w:asciiTheme="minorHAnsi" w:hAnsiTheme="minorHAnsi" w:cstheme="minorHAnsi"/>
          <w:sz w:val="32"/>
          <w:szCs w:val="32"/>
        </w:rPr>
        <w:t>20215827</w:t>
      </w:r>
      <w:r w:rsidR="00F4732C" w:rsidRPr="00556571">
        <w:rPr>
          <w:rFonts w:asciiTheme="minorHAnsi" w:hAnsiTheme="minorHAnsi" w:cstheme="minorHAnsi"/>
          <w:sz w:val="32"/>
          <w:szCs w:val="32"/>
        </w:rPr>
        <w:t>)</w:t>
      </w:r>
    </w:p>
    <w:p w14:paraId="47F381D3" w14:textId="79DC5193" w:rsidR="00B24002" w:rsidRPr="00556571" w:rsidRDefault="00B24002" w:rsidP="00B66124">
      <w:pPr>
        <w:spacing w:before="240" w:after="240"/>
        <w:jc w:val="center"/>
        <w:rPr>
          <w:rFonts w:asciiTheme="minorHAnsi" w:hAnsiTheme="minorHAnsi" w:cstheme="minorHAnsi"/>
          <w:sz w:val="32"/>
          <w:szCs w:val="32"/>
        </w:rPr>
      </w:pPr>
    </w:p>
    <w:p w14:paraId="4DD37A5F"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450A7D68"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3E79D207"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627B28D0" w14:textId="7777777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 xml:space="preserve"> </w:t>
      </w:r>
    </w:p>
    <w:p w14:paraId="29D99E56" w14:textId="112213E7" w:rsidR="00B66124" w:rsidRPr="00556571" w:rsidRDefault="00B66124" w:rsidP="00B66124">
      <w:pPr>
        <w:spacing w:before="240" w:after="240"/>
        <w:jc w:val="center"/>
        <w:rPr>
          <w:rFonts w:asciiTheme="minorHAnsi" w:hAnsiTheme="minorHAnsi" w:cstheme="minorHAnsi"/>
          <w:sz w:val="32"/>
          <w:szCs w:val="32"/>
        </w:rPr>
      </w:pPr>
      <w:r w:rsidRPr="00556571">
        <w:rPr>
          <w:rFonts w:asciiTheme="minorHAnsi" w:hAnsiTheme="minorHAnsi" w:cstheme="minorHAnsi"/>
          <w:sz w:val="32"/>
          <w:szCs w:val="32"/>
        </w:rPr>
        <w:t>Business:</w:t>
      </w:r>
    </w:p>
    <w:p w14:paraId="2C0C1909" w14:textId="17C7A0BA" w:rsidR="00B66124" w:rsidRPr="00556571" w:rsidRDefault="00615854" w:rsidP="00B66124">
      <w:pPr>
        <w:spacing w:before="240" w:after="240"/>
        <w:jc w:val="center"/>
        <w:rPr>
          <w:rFonts w:asciiTheme="minorHAnsi" w:hAnsiTheme="minorHAnsi" w:cstheme="minorHAnsi"/>
          <w:b/>
          <w:sz w:val="32"/>
          <w:szCs w:val="32"/>
        </w:rPr>
      </w:pPr>
      <w:r w:rsidRPr="00556571">
        <w:rPr>
          <w:rFonts w:asciiTheme="minorHAnsi" w:hAnsiTheme="minorHAnsi" w:cstheme="minorHAnsi"/>
          <w:b/>
          <w:sz w:val="32"/>
          <w:szCs w:val="32"/>
        </w:rPr>
        <w:t>A Music Label</w:t>
      </w:r>
    </w:p>
    <w:p w14:paraId="6729446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3533522F" w14:textId="77777777" w:rsidR="00B66124" w:rsidRPr="00B66124" w:rsidRDefault="00B66124" w:rsidP="00B66124">
      <w:pPr>
        <w:spacing w:before="240" w:after="240"/>
        <w:rPr>
          <w:rFonts w:asciiTheme="minorHAnsi" w:hAnsiTheme="minorHAnsi" w:cstheme="minorHAnsi"/>
        </w:rPr>
      </w:pPr>
      <w:r w:rsidRPr="00B66124">
        <w:rPr>
          <w:rFonts w:asciiTheme="minorHAnsi" w:hAnsiTheme="minorHAnsi" w:cstheme="minorHAnsi"/>
        </w:rPr>
        <w:t xml:space="preserve"> </w:t>
      </w:r>
    </w:p>
    <w:p w14:paraId="61212F1C" w14:textId="3424579F" w:rsidR="00864F9C" w:rsidRDefault="00B66124" w:rsidP="00516663">
      <w:pPr>
        <w:spacing w:before="240"/>
        <w:rPr>
          <w:rFonts w:asciiTheme="minorHAnsi" w:hAnsiTheme="minorHAnsi" w:cstheme="minorHAnsi"/>
          <w:b/>
          <w:bCs/>
        </w:rPr>
      </w:pPr>
      <w:r w:rsidRPr="00B66124">
        <w:rPr>
          <w:rFonts w:asciiTheme="minorHAnsi" w:hAnsiTheme="minorHAnsi" w:cstheme="minorHAnsi"/>
        </w:rPr>
        <w:br w:type="page"/>
      </w:r>
      <w:r w:rsidR="00864F9C" w:rsidRPr="00F4732C">
        <w:rPr>
          <w:rFonts w:asciiTheme="minorHAnsi" w:hAnsiTheme="minorHAnsi" w:cstheme="minorHAnsi"/>
          <w:b/>
          <w:bCs/>
          <w:highlight w:val="yellow"/>
        </w:rPr>
        <w:lastRenderedPageBreak/>
        <w:t>(TWO PAGES OF TEXT IN TOTAL WILL SUFFICE!!!)</w:t>
      </w:r>
    </w:p>
    <w:p w14:paraId="3127F56E" w14:textId="77777777" w:rsidR="00864F9C" w:rsidRDefault="00864F9C" w:rsidP="00615854">
      <w:pPr>
        <w:rPr>
          <w:rFonts w:asciiTheme="minorHAnsi" w:hAnsiTheme="minorHAnsi" w:cstheme="minorHAnsi"/>
          <w:b/>
          <w:bCs/>
        </w:rPr>
      </w:pPr>
    </w:p>
    <w:p w14:paraId="1CF5CA88" w14:textId="0FE50C9A" w:rsidR="00382331" w:rsidRPr="00556571" w:rsidRDefault="00382331" w:rsidP="00615854">
      <w:pPr>
        <w:rPr>
          <w:rFonts w:asciiTheme="minorHAnsi" w:hAnsiTheme="minorHAnsi" w:cstheme="minorHAnsi"/>
          <w:b/>
          <w:bCs/>
          <w:u w:val="single"/>
        </w:rPr>
      </w:pPr>
      <w:r w:rsidRPr="00556571">
        <w:rPr>
          <w:rFonts w:asciiTheme="minorHAnsi" w:hAnsiTheme="minorHAnsi" w:cstheme="minorHAnsi"/>
          <w:b/>
          <w:bCs/>
          <w:u w:val="single"/>
        </w:rPr>
        <w:t>Executive summary</w:t>
      </w:r>
    </w:p>
    <w:p w14:paraId="62EFEF72" w14:textId="77777777" w:rsidR="00615854" w:rsidRDefault="00615854" w:rsidP="00615854">
      <w:pPr>
        <w:rPr>
          <w:rFonts w:asciiTheme="minorHAnsi" w:hAnsiTheme="minorHAnsi" w:cstheme="minorHAnsi"/>
        </w:rPr>
      </w:pPr>
    </w:p>
    <w:p w14:paraId="1C678532" w14:textId="73B83602"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Why did you decide on this idea, what problem are you solving, what is the market size etc?</w:t>
      </w:r>
    </w:p>
    <w:p w14:paraId="20293556" w14:textId="6C7CE014" w:rsidR="00615854" w:rsidRDefault="002A5743" w:rsidP="00615854">
      <w:pPr>
        <w:rPr>
          <w:rFonts w:asciiTheme="minorHAnsi" w:hAnsiTheme="minorHAnsi" w:cstheme="minorHAnsi"/>
        </w:rPr>
      </w:pPr>
      <w:r>
        <w:rPr>
          <w:rFonts w:asciiTheme="minorHAnsi" w:hAnsiTheme="minorHAnsi" w:cstheme="minorHAnsi"/>
        </w:rPr>
        <w:t xml:space="preserve">We decided to do a website </w:t>
      </w:r>
      <w:r w:rsidR="00867895">
        <w:rPr>
          <w:rFonts w:asciiTheme="minorHAnsi" w:hAnsiTheme="minorHAnsi" w:cstheme="minorHAnsi"/>
        </w:rPr>
        <w:t>for a m</w:t>
      </w:r>
      <w:r>
        <w:rPr>
          <w:rFonts w:asciiTheme="minorHAnsi" w:hAnsiTheme="minorHAnsi" w:cstheme="minorHAnsi"/>
        </w:rPr>
        <w:t xml:space="preserve">usic </w:t>
      </w:r>
      <w:r w:rsidR="00867895">
        <w:rPr>
          <w:rFonts w:asciiTheme="minorHAnsi" w:hAnsiTheme="minorHAnsi" w:cstheme="minorHAnsi"/>
        </w:rPr>
        <w:t>l</w:t>
      </w:r>
      <w:r>
        <w:rPr>
          <w:rFonts w:asciiTheme="minorHAnsi" w:hAnsiTheme="minorHAnsi" w:cstheme="minorHAnsi"/>
        </w:rPr>
        <w:t>abel</w:t>
      </w:r>
      <w:r w:rsidR="00315869">
        <w:rPr>
          <w:rFonts w:asciiTheme="minorHAnsi" w:hAnsiTheme="minorHAnsi" w:cstheme="minorHAnsi"/>
        </w:rPr>
        <w:t>….???</w:t>
      </w:r>
    </w:p>
    <w:p w14:paraId="0DAD525C" w14:textId="77777777" w:rsidR="00315869" w:rsidRDefault="00315869" w:rsidP="00615854">
      <w:pPr>
        <w:rPr>
          <w:rFonts w:asciiTheme="minorHAnsi" w:hAnsiTheme="minorHAnsi" w:cstheme="minorHAnsi"/>
        </w:rPr>
      </w:pPr>
    </w:p>
    <w:p w14:paraId="4A6D9512" w14:textId="5F2817E2" w:rsidR="00BB6264" w:rsidRPr="001C7191" w:rsidRDefault="00492F75" w:rsidP="00615854">
      <w:pPr>
        <w:rPr>
          <w:rFonts w:asciiTheme="minorHAnsi" w:hAnsiTheme="minorHAnsi" w:cstheme="minorHAnsi"/>
          <w:b/>
          <w:bCs/>
        </w:rPr>
      </w:pPr>
      <w:r w:rsidRPr="001C7191">
        <w:rPr>
          <w:rFonts w:asciiTheme="minorHAnsi" w:hAnsiTheme="minorHAnsi" w:cstheme="minorHAnsi"/>
          <w:b/>
          <w:bCs/>
        </w:rPr>
        <w:t>How did you</w:t>
      </w:r>
      <w:r w:rsidR="00B768B1" w:rsidRPr="001C7191">
        <w:rPr>
          <w:rFonts w:asciiTheme="minorHAnsi" w:hAnsiTheme="minorHAnsi" w:cstheme="minorHAnsi"/>
          <w:b/>
          <w:bCs/>
        </w:rPr>
        <w:t xml:space="preserve">r team </w:t>
      </w:r>
      <w:r w:rsidR="00E35A36" w:rsidRPr="001C7191">
        <w:rPr>
          <w:rFonts w:asciiTheme="minorHAnsi" w:hAnsiTheme="minorHAnsi" w:cstheme="minorHAnsi"/>
          <w:b/>
          <w:bCs/>
        </w:rPr>
        <w:t>split the project work?</w:t>
      </w:r>
    </w:p>
    <w:p w14:paraId="5B24BE7A" w14:textId="33C81728" w:rsidR="00A135D3" w:rsidRDefault="00A135D3" w:rsidP="00615854">
      <w:pPr>
        <w:rPr>
          <w:rFonts w:asciiTheme="minorHAnsi" w:hAnsiTheme="minorHAnsi" w:cstheme="minorHAnsi"/>
        </w:rPr>
      </w:pPr>
      <w:r>
        <w:rPr>
          <w:rFonts w:asciiTheme="minorHAnsi" w:hAnsiTheme="minorHAnsi" w:cstheme="minorHAnsi"/>
        </w:rPr>
        <w:t>After</w:t>
      </w:r>
      <w:r w:rsidR="001C7191">
        <w:rPr>
          <w:rFonts w:asciiTheme="minorHAnsi" w:hAnsiTheme="minorHAnsi" w:cstheme="minorHAnsi"/>
        </w:rPr>
        <w:t xml:space="preserve"> </w:t>
      </w:r>
      <w:r>
        <w:rPr>
          <w:rFonts w:asciiTheme="minorHAnsi" w:hAnsiTheme="minorHAnsi" w:cstheme="minorHAnsi"/>
        </w:rPr>
        <w:t xml:space="preserve">an </w:t>
      </w:r>
      <w:r w:rsidR="001C7191">
        <w:rPr>
          <w:rFonts w:asciiTheme="minorHAnsi" w:hAnsiTheme="minorHAnsi" w:cstheme="minorHAnsi"/>
        </w:rPr>
        <w:t>initial skeleton</w:t>
      </w:r>
      <w:r w:rsidR="00446C6C">
        <w:rPr>
          <w:rFonts w:asciiTheme="minorHAnsi" w:hAnsiTheme="minorHAnsi" w:cstheme="minorHAnsi"/>
        </w:rPr>
        <w:t xml:space="preserve"> of the four page</w:t>
      </w:r>
      <w:r>
        <w:rPr>
          <w:rFonts w:asciiTheme="minorHAnsi" w:hAnsiTheme="minorHAnsi" w:cstheme="minorHAnsi"/>
        </w:rPr>
        <w:t xml:space="preserve"> website</w:t>
      </w:r>
      <w:r w:rsidR="00446C6C">
        <w:rPr>
          <w:rFonts w:asciiTheme="minorHAnsi" w:hAnsiTheme="minorHAnsi" w:cstheme="minorHAnsi"/>
        </w:rPr>
        <w:t xml:space="preserve"> </w:t>
      </w:r>
      <w:r w:rsidR="00807775">
        <w:rPr>
          <w:rFonts w:asciiTheme="minorHAnsi" w:hAnsiTheme="minorHAnsi" w:cstheme="minorHAnsi"/>
        </w:rPr>
        <w:t xml:space="preserve">was built </w:t>
      </w:r>
      <w:r w:rsidR="00315869">
        <w:rPr>
          <w:rFonts w:asciiTheme="minorHAnsi" w:hAnsiTheme="minorHAnsi" w:cstheme="minorHAnsi"/>
        </w:rPr>
        <w:t>in html</w:t>
      </w:r>
      <w:r w:rsidR="00867895">
        <w:rPr>
          <w:rFonts w:asciiTheme="minorHAnsi" w:hAnsiTheme="minorHAnsi" w:cstheme="minorHAnsi"/>
        </w:rPr>
        <w:t xml:space="preserve"> and the relevant repo </w:t>
      </w:r>
      <w:r w:rsidR="00315869">
        <w:rPr>
          <w:rFonts w:asciiTheme="minorHAnsi" w:hAnsiTheme="minorHAnsi" w:cstheme="minorHAnsi"/>
        </w:rPr>
        <w:t>s</w:t>
      </w:r>
      <w:r w:rsidR="00867895">
        <w:rPr>
          <w:rFonts w:asciiTheme="minorHAnsi" w:hAnsiTheme="minorHAnsi" w:cstheme="minorHAnsi"/>
        </w:rPr>
        <w:t xml:space="preserve">et up on GitHub with other team members </w:t>
      </w:r>
      <w:r w:rsidR="00315869">
        <w:rPr>
          <w:rFonts w:asciiTheme="minorHAnsi" w:hAnsiTheme="minorHAnsi" w:cstheme="minorHAnsi"/>
        </w:rPr>
        <w:t xml:space="preserve">assigned </w:t>
      </w:r>
      <w:r w:rsidR="00867895">
        <w:rPr>
          <w:rFonts w:asciiTheme="minorHAnsi" w:hAnsiTheme="minorHAnsi" w:cstheme="minorHAnsi"/>
        </w:rPr>
        <w:t>as ‘contributors’</w:t>
      </w:r>
      <w:r>
        <w:rPr>
          <w:rFonts w:asciiTheme="minorHAnsi" w:hAnsiTheme="minorHAnsi" w:cstheme="minorHAnsi"/>
        </w:rPr>
        <w:t>, each member of the team took responsibility for a different section of the site</w:t>
      </w:r>
      <w:r w:rsidR="001C7191">
        <w:rPr>
          <w:rFonts w:asciiTheme="minorHAnsi" w:hAnsiTheme="minorHAnsi" w:cstheme="minorHAnsi"/>
        </w:rPr>
        <w:t>.</w:t>
      </w:r>
      <w:r>
        <w:rPr>
          <w:rFonts w:asciiTheme="minorHAnsi" w:hAnsiTheme="minorHAnsi" w:cstheme="minorHAnsi"/>
        </w:rPr>
        <w:t xml:space="preserve"> Ciara built the contact page</w:t>
      </w:r>
      <w:r w:rsidR="00867895">
        <w:rPr>
          <w:rFonts w:asciiTheme="minorHAnsi" w:hAnsiTheme="minorHAnsi" w:cstheme="minorHAnsi"/>
        </w:rPr>
        <w:t>,</w:t>
      </w:r>
      <w:r>
        <w:rPr>
          <w:rFonts w:asciiTheme="minorHAnsi" w:hAnsiTheme="minorHAnsi" w:cstheme="minorHAnsi"/>
        </w:rPr>
        <w:t xml:space="preserve"> and pop-up</w:t>
      </w:r>
      <w:r w:rsidR="00867895">
        <w:rPr>
          <w:rFonts w:asciiTheme="minorHAnsi" w:hAnsiTheme="minorHAnsi" w:cstheme="minorHAnsi"/>
        </w:rPr>
        <w:t xml:space="preserve"> (with Colum);</w:t>
      </w:r>
      <w:r>
        <w:rPr>
          <w:rFonts w:asciiTheme="minorHAnsi" w:hAnsiTheme="minorHAnsi" w:cstheme="minorHAnsi"/>
        </w:rPr>
        <w:t xml:space="preserve"> Daniel built the recommendations and gigs tools</w:t>
      </w:r>
      <w:r w:rsidR="00867895">
        <w:rPr>
          <w:rFonts w:asciiTheme="minorHAnsi" w:hAnsiTheme="minorHAnsi" w:cstheme="minorHAnsi"/>
        </w:rPr>
        <w:t>;</w:t>
      </w:r>
      <w:r>
        <w:rPr>
          <w:rFonts w:asciiTheme="minorHAnsi" w:hAnsiTheme="minorHAnsi" w:cstheme="minorHAnsi"/>
        </w:rPr>
        <w:t xml:space="preserve"> and </w:t>
      </w:r>
      <w:r w:rsidR="00807775">
        <w:rPr>
          <w:rFonts w:asciiTheme="minorHAnsi" w:hAnsiTheme="minorHAnsi" w:cstheme="minorHAnsi"/>
        </w:rPr>
        <w:t>Colum</w:t>
      </w:r>
      <w:r>
        <w:rPr>
          <w:rFonts w:asciiTheme="minorHAnsi" w:hAnsiTheme="minorHAnsi" w:cstheme="minorHAnsi"/>
        </w:rPr>
        <w:t xml:space="preserve"> built the homepage slider. </w:t>
      </w:r>
    </w:p>
    <w:p w14:paraId="615D5244" w14:textId="07111B69" w:rsidR="0018487C" w:rsidRDefault="0018487C" w:rsidP="00615854">
      <w:pPr>
        <w:rPr>
          <w:rFonts w:asciiTheme="minorHAnsi" w:hAnsiTheme="minorHAnsi" w:cstheme="minorHAnsi"/>
        </w:rPr>
      </w:pPr>
    </w:p>
    <w:p w14:paraId="68B9A418" w14:textId="5F7F68EA" w:rsidR="002A5743" w:rsidRDefault="00A135D3" w:rsidP="00615854">
      <w:pPr>
        <w:rPr>
          <w:rFonts w:asciiTheme="minorHAnsi" w:hAnsiTheme="minorHAnsi" w:cstheme="minorHAnsi"/>
        </w:rPr>
      </w:pPr>
      <w:r>
        <w:rPr>
          <w:rFonts w:asciiTheme="minorHAnsi" w:hAnsiTheme="minorHAnsi" w:cstheme="minorHAnsi"/>
        </w:rPr>
        <w:t>While working with separate CSS and JS files throughout the process</w:t>
      </w:r>
      <w:r w:rsidR="00ED5EAC">
        <w:rPr>
          <w:rFonts w:asciiTheme="minorHAnsi" w:hAnsiTheme="minorHAnsi" w:cstheme="minorHAnsi"/>
        </w:rPr>
        <w:t xml:space="preserve">, we decided to combine these into single </w:t>
      </w:r>
      <w:r w:rsidR="00BA08C6">
        <w:rPr>
          <w:rFonts w:asciiTheme="minorHAnsi" w:hAnsiTheme="minorHAnsi" w:cstheme="minorHAnsi"/>
        </w:rPr>
        <w:t>files to aid our speed optimisation.</w:t>
      </w:r>
      <w:r w:rsidR="00315869">
        <w:rPr>
          <w:rFonts w:asciiTheme="minorHAnsi" w:hAnsiTheme="minorHAnsi" w:cstheme="minorHAnsi"/>
        </w:rPr>
        <w:t xml:space="preserve"> We discussed the overall style of the website as a group and finalised our CSS based on this.</w:t>
      </w:r>
    </w:p>
    <w:p w14:paraId="466FC6AD" w14:textId="77777777" w:rsidR="001C7191" w:rsidRDefault="001C7191" w:rsidP="00615854">
      <w:pPr>
        <w:rPr>
          <w:rFonts w:asciiTheme="minorHAnsi" w:hAnsiTheme="minorHAnsi" w:cstheme="minorHAnsi"/>
        </w:rPr>
      </w:pPr>
    </w:p>
    <w:p w14:paraId="68FCBF6F" w14:textId="1E889CBC" w:rsidR="00B768B1" w:rsidRPr="001C7191" w:rsidRDefault="00BB6264" w:rsidP="00615854">
      <w:pPr>
        <w:rPr>
          <w:rFonts w:asciiTheme="minorHAnsi" w:hAnsiTheme="minorHAnsi" w:cstheme="minorHAnsi"/>
          <w:b/>
          <w:bCs/>
        </w:rPr>
      </w:pPr>
      <w:r w:rsidRPr="001C7191">
        <w:rPr>
          <w:rFonts w:asciiTheme="minorHAnsi" w:hAnsiTheme="minorHAnsi" w:cstheme="minorHAnsi"/>
          <w:b/>
          <w:bCs/>
        </w:rPr>
        <w:t>Show work packages with milestones and deliverables</w:t>
      </w:r>
      <w:r w:rsidR="00B768B1" w:rsidRPr="001C7191">
        <w:rPr>
          <w:rFonts w:asciiTheme="minorHAnsi" w:hAnsiTheme="minorHAnsi" w:cstheme="minorHAnsi"/>
          <w:b/>
          <w:bCs/>
        </w:rPr>
        <w:t xml:space="preserve"> </w:t>
      </w:r>
    </w:p>
    <w:p w14:paraId="2C4E34EF" w14:textId="2270AB7D" w:rsidR="00315869" w:rsidRDefault="00315869" w:rsidP="00D7498D">
      <w:pPr>
        <w:rPr>
          <w:rFonts w:asciiTheme="minorHAnsi" w:hAnsiTheme="minorHAnsi" w:cstheme="minorHAnsi"/>
        </w:rPr>
      </w:pPr>
      <w:r>
        <w:rPr>
          <w:rFonts w:asciiTheme="minorHAnsi" w:hAnsiTheme="minorHAnsi" w:cstheme="minorHAnsi"/>
        </w:rPr>
        <w:t>Week 1: Skeleton of website and repo on GitHub. Design using Wireframes.</w:t>
      </w:r>
    </w:p>
    <w:p w14:paraId="280DAECB" w14:textId="0C9C441D" w:rsidR="00D7498D" w:rsidRDefault="00315869" w:rsidP="00615854">
      <w:pPr>
        <w:rPr>
          <w:rFonts w:asciiTheme="minorHAnsi" w:hAnsiTheme="minorHAnsi" w:cstheme="minorHAnsi"/>
        </w:rPr>
      </w:pPr>
      <w:r>
        <w:rPr>
          <w:rFonts w:asciiTheme="minorHAnsi" w:hAnsiTheme="minorHAnsi" w:cstheme="minorHAnsi"/>
        </w:rPr>
        <w:t>Week 2: ‘</w:t>
      </w:r>
      <w:r w:rsidR="00D7498D">
        <w:rPr>
          <w:rFonts w:asciiTheme="minorHAnsi" w:hAnsiTheme="minorHAnsi" w:cstheme="minorHAnsi"/>
        </w:rPr>
        <w:t>Recommendations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 ‘</w:t>
      </w:r>
      <w:r w:rsidR="00D7498D">
        <w:rPr>
          <w:rFonts w:asciiTheme="minorHAnsi" w:hAnsiTheme="minorHAnsi" w:cstheme="minorHAnsi"/>
        </w:rPr>
        <w:t>Gigs</w:t>
      </w:r>
      <w:r>
        <w:rPr>
          <w:rFonts w:asciiTheme="minorHAnsi" w:hAnsiTheme="minorHAnsi" w:cstheme="minorHAnsi"/>
        </w:rPr>
        <w:t>’</w:t>
      </w:r>
      <w:r w:rsidR="00D7498D">
        <w:rPr>
          <w:rFonts w:asciiTheme="minorHAnsi" w:hAnsiTheme="minorHAnsi" w:cstheme="minorHAnsi"/>
        </w:rPr>
        <w:t xml:space="preserve"> tool </w:t>
      </w:r>
      <w:r>
        <w:rPr>
          <w:rFonts w:asciiTheme="minorHAnsi" w:hAnsiTheme="minorHAnsi" w:cstheme="minorHAnsi"/>
        </w:rPr>
        <w:t>(</w:t>
      </w:r>
      <w:r w:rsidR="00D7498D">
        <w:rPr>
          <w:rFonts w:asciiTheme="minorHAnsi" w:hAnsiTheme="minorHAnsi" w:cstheme="minorHAnsi"/>
        </w:rPr>
        <w:t>built with jQuery</w:t>
      </w:r>
      <w:r>
        <w:rPr>
          <w:rFonts w:asciiTheme="minorHAnsi" w:hAnsiTheme="minorHAnsi" w:cstheme="minorHAnsi"/>
        </w:rPr>
        <w:t>).</w:t>
      </w:r>
    </w:p>
    <w:p w14:paraId="1D943A5C" w14:textId="17377770" w:rsidR="00D7498D" w:rsidRDefault="00315869" w:rsidP="00D7498D">
      <w:pPr>
        <w:rPr>
          <w:rFonts w:asciiTheme="minorHAnsi" w:hAnsiTheme="minorHAnsi" w:cstheme="minorHAnsi"/>
        </w:rPr>
      </w:pPr>
      <w:r>
        <w:rPr>
          <w:rFonts w:asciiTheme="minorHAnsi" w:hAnsiTheme="minorHAnsi" w:cstheme="minorHAnsi"/>
        </w:rPr>
        <w:t xml:space="preserve">Week 3: </w:t>
      </w:r>
      <w:r w:rsidR="00A135D3">
        <w:rPr>
          <w:rFonts w:asciiTheme="minorHAnsi" w:hAnsiTheme="minorHAnsi" w:cstheme="minorHAnsi"/>
        </w:rPr>
        <w:t>Contact form</w:t>
      </w:r>
      <w:r>
        <w:rPr>
          <w:rFonts w:asciiTheme="minorHAnsi" w:hAnsiTheme="minorHAnsi" w:cstheme="minorHAnsi"/>
        </w:rPr>
        <w:t xml:space="preserve">. </w:t>
      </w:r>
      <w:r w:rsidR="00D7498D">
        <w:rPr>
          <w:rFonts w:asciiTheme="minorHAnsi" w:hAnsiTheme="minorHAnsi" w:cstheme="minorHAnsi"/>
        </w:rPr>
        <w:t xml:space="preserve">Slideshow on homepage </w:t>
      </w:r>
      <w:r>
        <w:rPr>
          <w:rFonts w:asciiTheme="minorHAnsi" w:hAnsiTheme="minorHAnsi" w:cstheme="minorHAnsi"/>
        </w:rPr>
        <w:t>(</w:t>
      </w:r>
      <w:r w:rsidR="00D7498D">
        <w:rPr>
          <w:rFonts w:asciiTheme="minorHAnsi" w:hAnsiTheme="minorHAnsi" w:cstheme="minorHAnsi"/>
        </w:rPr>
        <w:t xml:space="preserve">Bootstrap template edited with CSS and raw </w:t>
      </w:r>
      <w:proofErr w:type="spellStart"/>
      <w:r w:rsidR="00D7498D">
        <w:rPr>
          <w:rFonts w:asciiTheme="minorHAnsi" w:hAnsiTheme="minorHAnsi" w:cstheme="minorHAnsi"/>
        </w:rPr>
        <w:t>Javascript</w:t>
      </w:r>
      <w:proofErr w:type="spellEnd"/>
      <w:r>
        <w:rPr>
          <w:rFonts w:asciiTheme="minorHAnsi" w:hAnsiTheme="minorHAnsi" w:cstheme="minorHAnsi"/>
        </w:rPr>
        <w:t>)</w:t>
      </w:r>
      <w:r w:rsidR="00D7498D">
        <w:rPr>
          <w:rFonts w:asciiTheme="minorHAnsi" w:hAnsiTheme="minorHAnsi" w:cstheme="minorHAnsi"/>
        </w:rPr>
        <w:t>.</w:t>
      </w:r>
    </w:p>
    <w:p w14:paraId="596D337C" w14:textId="73F53EA1" w:rsidR="00315869" w:rsidRDefault="00315869" w:rsidP="00315869">
      <w:pPr>
        <w:rPr>
          <w:rFonts w:asciiTheme="minorHAnsi" w:hAnsiTheme="minorHAnsi" w:cstheme="minorHAnsi"/>
        </w:rPr>
      </w:pPr>
      <w:r>
        <w:rPr>
          <w:rFonts w:asciiTheme="minorHAnsi" w:hAnsiTheme="minorHAnsi" w:cstheme="minorHAnsi"/>
        </w:rPr>
        <w:t xml:space="preserve">Week 4: Pop-up on homepage. Final tweaks to all pages’ </w:t>
      </w:r>
      <w:proofErr w:type="spellStart"/>
      <w:r>
        <w:rPr>
          <w:rFonts w:asciiTheme="minorHAnsi" w:hAnsiTheme="minorHAnsi" w:cstheme="minorHAnsi"/>
        </w:rPr>
        <w:t>javascript</w:t>
      </w:r>
      <w:proofErr w:type="spellEnd"/>
      <w:r>
        <w:rPr>
          <w:rFonts w:asciiTheme="minorHAnsi" w:hAnsiTheme="minorHAnsi" w:cstheme="minorHAnsi"/>
        </w:rPr>
        <w:t>. Finalising CSS across the website.</w:t>
      </w:r>
    </w:p>
    <w:p w14:paraId="1BE30576" w14:textId="4251D76B" w:rsidR="00315869" w:rsidRDefault="00315869" w:rsidP="00D7498D">
      <w:pPr>
        <w:rPr>
          <w:rFonts w:asciiTheme="minorHAnsi" w:hAnsiTheme="minorHAnsi" w:cstheme="minorHAnsi"/>
        </w:rPr>
      </w:pPr>
      <w:r>
        <w:rPr>
          <w:rFonts w:asciiTheme="minorHAnsi" w:hAnsiTheme="minorHAnsi" w:cstheme="minorHAnsi"/>
        </w:rPr>
        <w:t>Week 5: Deployment and speed and SEO testing and optimisation.</w:t>
      </w:r>
    </w:p>
    <w:p w14:paraId="73624F97" w14:textId="77777777" w:rsidR="00D7498D" w:rsidRDefault="00D7498D" w:rsidP="00615854">
      <w:pPr>
        <w:rPr>
          <w:rFonts w:asciiTheme="minorHAnsi" w:hAnsiTheme="minorHAnsi" w:cstheme="minorHAnsi"/>
        </w:rPr>
      </w:pPr>
    </w:p>
    <w:p w14:paraId="026BC64E" w14:textId="77777777" w:rsidR="001C7191" w:rsidRDefault="001C7191" w:rsidP="00615854">
      <w:pPr>
        <w:rPr>
          <w:rFonts w:asciiTheme="minorHAnsi" w:hAnsiTheme="minorHAnsi" w:cstheme="minorHAnsi"/>
        </w:rPr>
      </w:pPr>
    </w:p>
    <w:p w14:paraId="585AE75C" w14:textId="4C1D7347" w:rsidR="00382331" w:rsidRPr="001C7191" w:rsidRDefault="00382331" w:rsidP="00615854">
      <w:pPr>
        <w:rPr>
          <w:rFonts w:asciiTheme="minorHAnsi" w:hAnsiTheme="minorHAnsi" w:cstheme="minorHAnsi"/>
          <w:b/>
          <w:bCs/>
        </w:rPr>
      </w:pPr>
      <w:r w:rsidRPr="001C7191">
        <w:rPr>
          <w:rFonts w:asciiTheme="minorHAnsi" w:hAnsiTheme="minorHAnsi" w:cstheme="minorHAnsi"/>
          <w:b/>
          <w:bCs/>
        </w:rPr>
        <w:t>How was your site designed?</w:t>
      </w:r>
    </w:p>
    <w:p w14:paraId="5011D4E3" w14:textId="477E4EEA" w:rsidR="00A135D3" w:rsidRDefault="006B50E9" w:rsidP="00615854">
      <w:pPr>
        <w:rPr>
          <w:rFonts w:asciiTheme="minorHAnsi" w:hAnsiTheme="minorHAnsi" w:cstheme="minorHAnsi"/>
        </w:rPr>
      </w:pPr>
      <w:r>
        <w:rPr>
          <w:rFonts w:asciiTheme="minorHAnsi" w:hAnsiTheme="minorHAnsi" w:cstheme="minorHAnsi"/>
        </w:rPr>
        <w:t xml:space="preserve">- </w:t>
      </w:r>
      <w:r w:rsidR="00A135D3">
        <w:rPr>
          <w:rFonts w:asciiTheme="minorHAnsi" w:hAnsiTheme="minorHAnsi" w:cstheme="minorHAnsi"/>
        </w:rPr>
        <w:t>Regular team meetings</w:t>
      </w:r>
      <w:r w:rsidR="00BA08C6">
        <w:rPr>
          <w:rFonts w:asciiTheme="minorHAnsi" w:hAnsiTheme="minorHAnsi" w:cstheme="minorHAnsi"/>
        </w:rPr>
        <w:t xml:space="preserve"> and messaging via MS Teams.</w:t>
      </w:r>
    </w:p>
    <w:p w14:paraId="53A633CF" w14:textId="77777777" w:rsidR="00315869" w:rsidRDefault="00315869" w:rsidP="00615854">
      <w:pPr>
        <w:rPr>
          <w:rFonts w:asciiTheme="minorHAnsi" w:hAnsiTheme="minorHAnsi" w:cstheme="minorHAnsi"/>
        </w:rPr>
      </w:pPr>
    </w:p>
    <w:p w14:paraId="5F275D24" w14:textId="77777777" w:rsidR="007E2E18" w:rsidRDefault="007E2E18">
      <w:pPr>
        <w:rPr>
          <w:rFonts w:asciiTheme="minorHAnsi" w:hAnsiTheme="minorHAnsi" w:cstheme="minorHAnsi"/>
        </w:rPr>
      </w:pPr>
      <w:r>
        <w:rPr>
          <w:rFonts w:asciiTheme="minorHAnsi" w:hAnsiTheme="minorHAnsi" w:cstheme="minorHAnsi"/>
        </w:rPr>
        <w:br w:type="page"/>
      </w:r>
    </w:p>
    <w:p w14:paraId="30E7B53F" w14:textId="77777777" w:rsidR="00FB0216" w:rsidRDefault="00315869" w:rsidP="00315869">
      <w:pPr>
        <w:rPr>
          <w:rFonts w:asciiTheme="minorHAnsi" w:hAnsiTheme="minorHAnsi" w:cstheme="minorHAnsi"/>
        </w:rPr>
      </w:pPr>
      <w:r>
        <w:rPr>
          <w:rFonts w:asciiTheme="minorHAnsi" w:hAnsiTheme="minorHAnsi" w:cstheme="minorHAnsi"/>
        </w:rPr>
        <w:lastRenderedPageBreak/>
        <w:t>- Figma wireframes</w:t>
      </w:r>
      <w:r w:rsidR="00D7037F">
        <w:rPr>
          <w:rFonts w:asciiTheme="minorHAnsi" w:hAnsiTheme="minorHAnsi" w:cstheme="minorHAnsi"/>
        </w:rPr>
        <w:t>:</w:t>
      </w:r>
      <w:r w:rsidR="007E2E18">
        <w:rPr>
          <w:rFonts w:asciiTheme="minorHAnsi" w:hAnsiTheme="minorHAnsi" w:cstheme="minorHAnsi"/>
        </w:rPr>
        <w:t xml:space="preserve"> </w:t>
      </w:r>
    </w:p>
    <w:p w14:paraId="78895492" w14:textId="3FAED329" w:rsidR="00315869" w:rsidRDefault="007E2E18" w:rsidP="00315869">
      <w:pPr>
        <w:rPr>
          <w:rFonts w:asciiTheme="minorHAnsi" w:hAnsiTheme="minorHAnsi" w:cstheme="minorHAnsi"/>
        </w:rPr>
      </w:pPr>
      <w:r>
        <w:rPr>
          <w:rFonts w:asciiTheme="minorHAnsi" w:hAnsiTheme="minorHAnsi" w:cstheme="minorHAnsi"/>
        </w:rPr>
        <w:t>See below for images of the wireframe designs for our ‘Home’, ‘Recommendations’, ‘Gigs’ and ‘Contact’ pages respectively. These wireframes were built using an online UI design tool called ‘Figma’.</w:t>
      </w:r>
    </w:p>
    <w:p w14:paraId="52B12E40" w14:textId="7248394B" w:rsidR="00D7037F" w:rsidRDefault="00D7037F" w:rsidP="00315869">
      <w:pPr>
        <w:rPr>
          <w:rFonts w:asciiTheme="minorHAnsi" w:hAnsiTheme="minorHAnsi" w:cstheme="minorHAnsi"/>
        </w:rPr>
      </w:pPr>
    </w:p>
    <w:p w14:paraId="4FA6C4D1" w14:textId="0C7E7259" w:rsidR="007E2E18" w:rsidRDefault="00E06C2F" w:rsidP="00315869">
      <w:pPr>
        <w:rPr>
          <w:rFonts w:asciiTheme="minorHAnsi" w:hAnsiTheme="minorHAnsi" w:cstheme="minorHAnsi"/>
        </w:rPr>
      </w:pP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4E1D0A86" wp14:editId="650C8E6D">
            <wp:extent cx="2377266" cy="3103034"/>
            <wp:effectExtent l="0" t="0" r="444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003" cy="3119660"/>
                    </a:xfrm>
                    <a:prstGeom prst="rect">
                      <a:avLst/>
                    </a:prstGeom>
                  </pic:spPr>
                </pic:pic>
              </a:graphicData>
            </a:graphic>
          </wp:inline>
        </w:drawing>
      </w:r>
      <w:r w:rsidR="007E2E18">
        <w:rPr>
          <w:rFonts w:asciiTheme="minorHAnsi" w:hAnsiTheme="minorHAnsi" w:cstheme="minorHAnsi"/>
        </w:rPr>
        <w:t xml:space="preserve"> </w:t>
      </w:r>
      <w:r w:rsidR="007E2E18">
        <w:rPr>
          <w:rFonts w:asciiTheme="minorHAnsi" w:hAnsiTheme="minorHAnsi" w:cstheme="minorHAnsi"/>
          <w:noProof/>
        </w:rPr>
        <w:t xml:space="preserve"> </w:t>
      </w:r>
      <w:r>
        <w:rPr>
          <w:rFonts w:asciiTheme="minorHAnsi" w:hAnsiTheme="minorHAnsi" w:cstheme="minorHAnsi"/>
          <w:noProof/>
        </w:rPr>
        <w:t xml:space="preserve"> </w:t>
      </w:r>
      <w:r w:rsidR="007E2E18">
        <w:rPr>
          <w:rFonts w:asciiTheme="minorHAnsi" w:hAnsiTheme="minorHAnsi" w:cstheme="minorHAnsi"/>
          <w:noProof/>
        </w:rPr>
        <w:drawing>
          <wp:inline distT="0" distB="0" distL="0" distR="0" wp14:anchorId="33831BEE" wp14:editId="537CF81F">
            <wp:extent cx="2363412" cy="3090333"/>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505" cy="3129682"/>
                    </a:xfrm>
                    <a:prstGeom prst="rect">
                      <a:avLst/>
                    </a:prstGeom>
                  </pic:spPr>
                </pic:pic>
              </a:graphicData>
            </a:graphic>
          </wp:inline>
        </w:drawing>
      </w:r>
    </w:p>
    <w:p w14:paraId="6BBA8534" w14:textId="77777777" w:rsidR="007E2E18" w:rsidRDefault="007E2E18" w:rsidP="00315869">
      <w:pPr>
        <w:rPr>
          <w:rFonts w:asciiTheme="minorHAnsi" w:hAnsiTheme="minorHAnsi" w:cstheme="minorHAnsi"/>
        </w:rPr>
      </w:pPr>
    </w:p>
    <w:p w14:paraId="2DC94CB1" w14:textId="219ABAAD" w:rsidR="007E2E18" w:rsidRDefault="00E06C2F" w:rsidP="00315869">
      <w:pPr>
        <w:rPr>
          <w:rFonts w:asciiTheme="minorHAnsi" w:hAnsiTheme="minorHAnsi" w:cstheme="minorHAnsi"/>
        </w:rPr>
      </w:pPr>
      <w:r>
        <w:rPr>
          <w:rFonts w:asciiTheme="minorHAnsi" w:hAnsiTheme="minorHAnsi" w:cstheme="minorHAnsi"/>
        </w:rPr>
        <w:t xml:space="preserve"> </w:t>
      </w:r>
      <w:r w:rsidR="007E2E18">
        <w:rPr>
          <w:rFonts w:asciiTheme="minorHAnsi" w:hAnsiTheme="minorHAnsi" w:cstheme="minorHAnsi"/>
          <w:noProof/>
        </w:rPr>
        <w:drawing>
          <wp:inline distT="0" distB="0" distL="0" distR="0" wp14:anchorId="7E92ECCC" wp14:editId="567A629D">
            <wp:extent cx="2421023" cy="311168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34" cy="3136891"/>
                    </a:xfrm>
                    <a:prstGeom prst="rect">
                      <a:avLst/>
                    </a:prstGeom>
                  </pic:spPr>
                </pic:pic>
              </a:graphicData>
            </a:graphic>
          </wp:inline>
        </w:drawing>
      </w:r>
      <w:r w:rsidR="007E2E18">
        <w:rPr>
          <w:rFonts w:asciiTheme="minorHAnsi" w:hAnsiTheme="minorHAnsi" w:cstheme="minorHAnsi"/>
        </w:rPr>
        <w:t xml:space="preserve">  </w:t>
      </w:r>
      <w:r>
        <w:rPr>
          <w:rFonts w:asciiTheme="minorHAnsi" w:hAnsiTheme="minorHAnsi" w:cstheme="minorHAnsi"/>
          <w:noProof/>
        </w:rPr>
        <w:drawing>
          <wp:inline distT="0" distB="0" distL="0" distR="0" wp14:anchorId="293FBAF4" wp14:editId="71C4AFD7">
            <wp:extent cx="2374900" cy="3103055"/>
            <wp:effectExtent l="0" t="0" r="635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06" cy="3133767"/>
                    </a:xfrm>
                    <a:prstGeom prst="rect">
                      <a:avLst/>
                    </a:prstGeom>
                  </pic:spPr>
                </pic:pic>
              </a:graphicData>
            </a:graphic>
          </wp:inline>
        </w:drawing>
      </w:r>
    </w:p>
    <w:p w14:paraId="57CAEF9A" w14:textId="49E42D34" w:rsidR="00D7037F" w:rsidRDefault="00D7037F" w:rsidP="00315869">
      <w:pPr>
        <w:rPr>
          <w:rFonts w:asciiTheme="minorHAnsi" w:hAnsiTheme="minorHAnsi" w:cstheme="minorHAnsi"/>
        </w:rPr>
      </w:pPr>
    </w:p>
    <w:p w14:paraId="66EE817B" w14:textId="77777777" w:rsidR="00615854" w:rsidRDefault="00615854" w:rsidP="00615854">
      <w:pPr>
        <w:rPr>
          <w:rFonts w:asciiTheme="minorHAnsi" w:hAnsiTheme="minorHAnsi" w:cstheme="minorHAnsi"/>
        </w:rPr>
      </w:pPr>
    </w:p>
    <w:p w14:paraId="326AA1D1" w14:textId="09984BF4" w:rsidR="00382331" w:rsidRDefault="00382331" w:rsidP="00615854">
      <w:pPr>
        <w:rPr>
          <w:rFonts w:asciiTheme="minorHAnsi" w:hAnsiTheme="minorHAnsi" w:cstheme="minorHAnsi"/>
          <w:color w:val="FF0000"/>
        </w:rPr>
      </w:pPr>
      <w:r w:rsidRPr="00484BDC">
        <w:rPr>
          <w:rFonts w:asciiTheme="minorHAnsi" w:hAnsiTheme="minorHAnsi" w:cstheme="minorHAnsi"/>
          <w:color w:val="FF0000"/>
        </w:rPr>
        <w:t>Show wireframes for each web page</w:t>
      </w:r>
    </w:p>
    <w:p w14:paraId="32A69121" w14:textId="3B1A6F63" w:rsidR="00DB6C5B" w:rsidRDefault="00DB6C5B" w:rsidP="00615854">
      <w:pPr>
        <w:rPr>
          <w:rFonts w:asciiTheme="minorHAnsi" w:hAnsiTheme="minorHAnsi" w:cstheme="minorHAnsi"/>
          <w:color w:val="FF0000"/>
        </w:rPr>
      </w:pPr>
    </w:p>
    <w:p w14:paraId="002FFEFD" w14:textId="4C55D11A" w:rsidR="00DB6C5B" w:rsidRDefault="00DB6C5B" w:rsidP="00615854">
      <w:pPr>
        <w:rPr>
          <w:rFonts w:asciiTheme="minorHAnsi" w:hAnsiTheme="minorHAnsi" w:cstheme="minorHAnsi"/>
          <w:color w:val="FF0000"/>
        </w:rPr>
      </w:pPr>
    </w:p>
    <w:p w14:paraId="633AEAFF" w14:textId="77777777" w:rsidR="00DB6C5B" w:rsidRPr="00DB6C5B" w:rsidRDefault="00DB6C5B" w:rsidP="00DB6C5B">
      <w:pPr>
        <w:pStyle w:val="NormalWeb"/>
        <w:shd w:val="clear" w:color="auto" w:fill="FFFFFF"/>
        <w:spacing w:before="0" w:beforeAutospacing="0" w:after="0" w:afterAutospacing="0"/>
        <w:rPr>
          <w:rFonts w:ascii="Segoe UI" w:hAnsi="Segoe UI" w:cs="Segoe UI"/>
          <w:color w:val="FF0000"/>
          <w:sz w:val="21"/>
          <w:szCs w:val="21"/>
        </w:rPr>
      </w:pPr>
      <w:r w:rsidRPr="00DB6C5B">
        <w:rPr>
          <w:rFonts w:ascii="Segoe UI" w:hAnsi="Segoe UI" w:cs="Segoe UI"/>
          <w:color w:val="FF0000"/>
          <w:sz w:val="21"/>
          <w:szCs w:val="21"/>
        </w:rPr>
        <w:t>HTML5 Form Elements Used</w:t>
      </w:r>
    </w:p>
    <w:p w14:paraId="66561D90" w14:textId="77777777" w:rsidR="00DB6C5B" w:rsidRDefault="00DB6C5B" w:rsidP="00DB6C5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Contact Page - &lt;input&gt;, &lt;label&gt;, &lt;form&gt;, &lt;option&gt;, &lt;</w:t>
      </w:r>
      <w:proofErr w:type="spellStart"/>
      <w:r>
        <w:rPr>
          <w:rFonts w:ascii="Segoe UI" w:hAnsi="Segoe UI" w:cs="Segoe UI"/>
          <w:color w:val="242424"/>
          <w:sz w:val="21"/>
          <w:szCs w:val="21"/>
        </w:rPr>
        <w:t>textarea</w:t>
      </w:r>
      <w:proofErr w:type="spellEnd"/>
      <w:r>
        <w:rPr>
          <w:rFonts w:ascii="Segoe UI" w:hAnsi="Segoe UI" w:cs="Segoe UI"/>
          <w:color w:val="242424"/>
          <w:sz w:val="21"/>
          <w:szCs w:val="21"/>
        </w:rPr>
        <w:t>&gt;, &lt;select&gt;</w:t>
      </w:r>
    </w:p>
    <w:p w14:paraId="1343BE32" w14:textId="66105CEC" w:rsidR="00DB6C5B" w:rsidRDefault="00DB6C5B" w:rsidP="00615854">
      <w:pPr>
        <w:rPr>
          <w:rFonts w:asciiTheme="minorHAnsi" w:hAnsiTheme="minorHAnsi" w:cstheme="minorHAnsi"/>
          <w:b/>
          <w:bCs/>
        </w:rPr>
      </w:pPr>
    </w:p>
    <w:p w14:paraId="1CC9CA2A" w14:textId="045D6D7A" w:rsidR="00DB6C5B" w:rsidRDefault="00DB6C5B" w:rsidP="00615854">
      <w:pPr>
        <w:rPr>
          <w:rFonts w:asciiTheme="minorHAnsi" w:hAnsiTheme="minorHAnsi" w:cstheme="minorHAnsi"/>
          <w:b/>
          <w:bCs/>
        </w:rPr>
      </w:pPr>
    </w:p>
    <w:p w14:paraId="0F3D87FD" w14:textId="77777777" w:rsidR="00DB6C5B" w:rsidRPr="00C86D88" w:rsidRDefault="00DB6C5B" w:rsidP="00615854">
      <w:pPr>
        <w:rPr>
          <w:rFonts w:asciiTheme="minorHAnsi" w:hAnsiTheme="minorHAnsi" w:cstheme="minorHAnsi"/>
          <w:b/>
          <w:bCs/>
        </w:rPr>
      </w:pPr>
    </w:p>
    <w:p w14:paraId="7514CDB5" w14:textId="12579554" w:rsidR="00867895" w:rsidRPr="00867895" w:rsidRDefault="00867895" w:rsidP="00615854">
      <w:pPr>
        <w:rPr>
          <w:rFonts w:asciiTheme="minorHAnsi" w:hAnsiTheme="minorHAnsi" w:cstheme="minorHAnsi"/>
          <w:b/>
          <w:bCs/>
          <w:u w:val="single"/>
        </w:rPr>
      </w:pPr>
      <w:r w:rsidRPr="00867895">
        <w:rPr>
          <w:rFonts w:asciiTheme="minorHAnsi" w:hAnsiTheme="minorHAnsi" w:cstheme="minorHAnsi"/>
          <w:b/>
          <w:bCs/>
          <w:u w:val="single"/>
        </w:rPr>
        <w:t>Deployment</w:t>
      </w:r>
    </w:p>
    <w:p w14:paraId="7F0A6402" w14:textId="6C6C9D1C" w:rsidR="00867895" w:rsidRDefault="00867895" w:rsidP="00615854">
      <w:pPr>
        <w:rPr>
          <w:rFonts w:asciiTheme="minorHAnsi" w:hAnsiTheme="minorHAnsi" w:cstheme="minorHAnsi"/>
        </w:rPr>
      </w:pPr>
      <w:r>
        <w:rPr>
          <w:rFonts w:asciiTheme="minorHAnsi" w:hAnsiTheme="minorHAnsi" w:cstheme="minorHAnsi"/>
        </w:rPr>
        <w:t xml:space="preserve">Our website is deployed using GitHub’s Pages feature. This allows the website to be viewable by the public. As this is a college project, the URL for the public website is: </w:t>
      </w:r>
    </w:p>
    <w:p w14:paraId="1DD423A0" w14:textId="724F6BA0" w:rsidR="00867895" w:rsidRPr="00B66124" w:rsidRDefault="00867895" w:rsidP="00615854">
      <w:pPr>
        <w:rPr>
          <w:rFonts w:asciiTheme="minorHAnsi" w:hAnsiTheme="minorHAnsi" w:cstheme="minorHAnsi"/>
        </w:rPr>
      </w:pPr>
      <w:r w:rsidRPr="00867895">
        <w:rPr>
          <w:rFonts w:asciiTheme="minorHAnsi" w:hAnsiTheme="minorHAnsi" w:cstheme="minorHAnsi"/>
        </w:rPr>
        <w:t>https://columkavanagh.github.io/</w:t>
      </w:r>
      <w:r>
        <w:rPr>
          <w:rFonts w:asciiTheme="minorHAnsi" w:hAnsiTheme="minorHAnsi" w:cstheme="minorHAnsi"/>
        </w:rPr>
        <w:t>MusicLabelWebsite</w:t>
      </w:r>
      <w:r w:rsidRPr="00867895">
        <w:rPr>
          <w:rFonts w:asciiTheme="minorHAnsi" w:hAnsiTheme="minorHAnsi" w:cstheme="minorHAnsi"/>
        </w:rPr>
        <w:t>/</w:t>
      </w:r>
    </w:p>
    <w:p w14:paraId="536D1FD4" w14:textId="77777777" w:rsidR="00492F75" w:rsidRPr="00B66124" w:rsidRDefault="00492F75" w:rsidP="00492F75">
      <w:pPr>
        <w:rPr>
          <w:rFonts w:asciiTheme="minorHAnsi" w:hAnsiTheme="minorHAnsi" w:cstheme="minorHAnsi"/>
        </w:rPr>
      </w:pPr>
    </w:p>
    <w:p w14:paraId="127EF36F" w14:textId="63CD38C8" w:rsidR="00615854"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Testing</w:t>
      </w:r>
    </w:p>
    <w:p w14:paraId="53083AC1" w14:textId="28BCB4B2"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HTML5 Validator</w:t>
      </w:r>
      <w:r w:rsidR="00E960FC">
        <w:rPr>
          <w:rFonts w:asciiTheme="minorHAnsi" w:hAnsiTheme="minorHAnsi" w:cstheme="minorHAnsi"/>
        </w:rPr>
        <w:t xml:space="preserve"> - </w:t>
      </w:r>
      <w:r w:rsidR="00E960FC" w:rsidRPr="00E960FC">
        <w:rPr>
          <w:rFonts w:asciiTheme="minorHAnsi" w:hAnsiTheme="minorHAnsi" w:cstheme="minorHAnsi"/>
        </w:rPr>
        <w:t>https://en.rakko.tools/tools/58/</w:t>
      </w:r>
    </w:p>
    <w:p w14:paraId="45F3EA3B" w14:textId="405F917E" w:rsidR="00ED413C" w:rsidRDefault="00ED413C" w:rsidP="00492F75">
      <w:pPr>
        <w:rPr>
          <w:rFonts w:asciiTheme="minorHAnsi" w:hAnsiTheme="minorHAnsi" w:cstheme="minorHAnsi"/>
        </w:rPr>
      </w:pPr>
      <w:r>
        <w:rPr>
          <w:rFonts w:asciiTheme="minorHAnsi" w:hAnsiTheme="minorHAnsi" w:cstheme="minorHAnsi"/>
        </w:rPr>
        <w:t>- W3C CSS (and HTML) validator</w:t>
      </w:r>
    </w:p>
    <w:p w14:paraId="380E6FDD" w14:textId="56639910" w:rsidR="00B24002" w:rsidRDefault="00867895" w:rsidP="00492F75">
      <w:pPr>
        <w:rPr>
          <w:rFonts w:asciiTheme="minorHAnsi" w:hAnsiTheme="minorHAnsi" w:cstheme="minorHAnsi"/>
        </w:rPr>
      </w:pPr>
      <w:r>
        <w:rPr>
          <w:rFonts w:asciiTheme="minorHAnsi" w:hAnsiTheme="minorHAnsi" w:cstheme="minorHAnsi"/>
        </w:rPr>
        <w:t xml:space="preserve">- </w:t>
      </w:r>
      <w:r w:rsidR="00B24002">
        <w:rPr>
          <w:rFonts w:asciiTheme="minorHAnsi" w:hAnsiTheme="minorHAnsi" w:cstheme="minorHAnsi"/>
        </w:rPr>
        <w:t>Google Page Speed</w:t>
      </w:r>
    </w:p>
    <w:p w14:paraId="74B60D69" w14:textId="072D5C53" w:rsidR="00B24002" w:rsidRDefault="00B24002" w:rsidP="00492F75">
      <w:pPr>
        <w:rPr>
          <w:rFonts w:asciiTheme="minorHAnsi" w:hAnsiTheme="minorHAnsi" w:cstheme="minorHAnsi"/>
        </w:rPr>
      </w:pPr>
    </w:p>
    <w:p w14:paraId="723B9445" w14:textId="57EA4971" w:rsidR="00B24002" w:rsidRPr="00B24002" w:rsidRDefault="00B24002" w:rsidP="00492F75">
      <w:pPr>
        <w:rPr>
          <w:rFonts w:asciiTheme="minorHAnsi" w:hAnsiTheme="minorHAnsi" w:cstheme="minorHAnsi"/>
          <w:b/>
          <w:bCs/>
          <w:u w:val="single"/>
        </w:rPr>
      </w:pPr>
      <w:r w:rsidRPr="00B24002">
        <w:rPr>
          <w:rFonts w:asciiTheme="minorHAnsi" w:hAnsiTheme="minorHAnsi" w:cstheme="minorHAnsi"/>
          <w:b/>
          <w:bCs/>
          <w:u w:val="single"/>
        </w:rPr>
        <w:t>Optimisation</w:t>
      </w:r>
    </w:p>
    <w:p w14:paraId="521066FD" w14:textId="3D214938" w:rsidR="00B24002" w:rsidRDefault="00B24002" w:rsidP="00492F75">
      <w:pPr>
        <w:rPr>
          <w:rFonts w:asciiTheme="minorHAnsi" w:hAnsiTheme="minorHAnsi" w:cstheme="minorHAnsi"/>
        </w:rPr>
      </w:pPr>
      <w:r>
        <w:rPr>
          <w:rFonts w:asciiTheme="minorHAnsi" w:hAnsiTheme="minorHAnsi" w:cstheme="minorHAnsi"/>
        </w:rPr>
        <w:t>Speed:</w:t>
      </w:r>
    </w:p>
    <w:p w14:paraId="4102CA87" w14:textId="6E16D877" w:rsidR="00A135D3" w:rsidRDefault="00A135D3" w:rsidP="00492F75">
      <w:pPr>
        <w:rPr>
          <w:rFonts w:asciiTheme="minorHAnsi" w:hAnsiTheme="minorHAnsi" w:cstheme="minorHAnsi"/>
        </w:rPr>
      </w:pPr>
      <w:r>
        <w:rPr>
          <w:rFonts w:asciiTheme="minorHAnsi" w:hAnsiTheme="minorHAnsi" w:cstheme="minorHAnsi"/>
        </w:rPr>
        <w:t>- adjust images</w:t>
      </w:r>
    </w:p>
    <w:p w14:paraId="7D7B4EA1" w14:textId="31401577" w:rsidR="006F042E" w:rsidRDefault="006F042E" w:rsidP="00492F75">
      <w:pPr>
        <w:rPr>
          <w:rFonts w:asciiTheme="minorHAnsi" w:hAnsiTheme="minorHAnsi" w:cstheme="minorHAnsi"/>
        </w:rPr>
      </w:pPr>
      <w:r>
        <w:rPr>
          <w:rFonts w:asciiTheme="minorHAnsi" w:hAnsiTheme="minorHAnsi" w:cstheme="minorHAnsi"/>
        </w:rPr>
        <w:t>- single JS and CSS files</w:t>
      </w:r>
    </w:p>
    <w:p w14:paraId="0284339A" w14:textId="5DB573B5" w:rsidR="009507BB" w:rsidRDefault="009507BB" w:rsidP="00492F75">
      <w:pPr>
        <w:rPr>
          <w:rFonts w:asciiTheme="minorHAnsi" w:hAnsiTheme="minorHAnsi" w:cstheme="minorHAnsi"/>
        </w:rPr>
      </w:pPr>
      <w:r>
        <w:rPr>
          <w:rFonts w:asciiTheme="minorHAnsi" w:hAnsiTheme="minorHAnsi" w:cstheme="minorHAnsi"/>
        </w:rPr>
        <w:t xml:space="preserve">- Do we use a </w:t>
      </w:r>
      <w:proofErr w:type="spellStart"/>
      <w:r>
        <w:rPr>
          <w:rFonts w:asciiTheme="minorHAnsi" w:hAnsiTheme="minorHAnsi" w:cstheme="minorHAnsi"/>
        </w:rPr>
        <w:t>CDN</w:t>
      </w:r>
      <w:proofErr w:type="spellEnd"/>
      <w:r>
        <w:rPr>
          <w:rFonts w:asciiTheme="minorHAnsi" w:hAnsiTheme="minorHAnsi" w:cstheme="minorHAnsi"/>
        </w:rPr>
        <w:t xml:space="preserve"> for the jQuery?</w:t>
      </w:r>
    </w:p>
    <w:p w14:paraId="4BC99842" w14:textId="77777777" w:rsidR="006F042E" w:rsidRDefault="006F042E" w:rsidP="00492F75">
      <w:pPr>
        <w:rPr>
          <w:rFonts w:asciiTheme="minorHAnsi" w:hAnsiTheme="minorHAnsi" w:cstheme="minorHAnsi"/>
        </w:rPr>
      </w:pPr>
    </w:p>
    <w:p w14:paraId="5DD8D716" w14:textId="247F8978" w:rsidR="00B24002" w:rsidRDefault="00B24002" w:rsidP="00492F75">
      <w:pPr>
        <w:rPr>
          <w:rFonts w:asciiTheme="minorHAnsi" w:hAnsiTheme="minorHAnsi" w:cstheme="minorHAnsi"/>
        </w:rPr>
      </w:pPr>
      <w:r>
        <w:rPr>
          <w:rFonts w:asciiTheme="minorHAnsi" w:hAnsiTheme="minorHAnsi" w:cstheme="minorHAnsi"/>
        </w:rPr>
        <w:t>SEO:</w:t>
      </w:r>
    </w:p>
    <w:p w14:paraId="7C9E559B" w14:textId="59B2588C" w:rsidR="006F042E" w:rsidRDefault="006F042E">
      <w:pPr>
        <w:rPr>
          <w:rFonts w:asciiTheme="minorHAnsi" w:hAnsiTheme="minorHAnsi" w:cstheme="minorHAnsi"/>
        </w:rPr>
      </w:pPr>
      <w:r>
        <w:rPr>
          <w:rFonts w:asciiTheme="minorHAnsi" w:hAnsiTheme="minorHAnsi" w:cstheme="minorHAnsi"/>
        </w:rPr>
        <w:t>- Different meta description and meta keywords in head of each page.</w:t>
      </w:r>
    </w:p>
    <w:p w14:paraId="29FBE0DB" w14:textId="774266CA" w:rsidR="007246B5" w:rsidRDefault="007246B5">
      <w:pPr>
        <w:rPr>
          <w:rFonts w:asciiTheme="minorHAnsi" w:hAnsiTheme="minorHAnsi" w:cstheme="minorHAnsi"/>
        </w:rPr>
      </w:pPr>
      <w:r>
        <w:rPr>
          <w:rFonts w:asciiTheme="minorHAnsi" w:hAnsiTheme="minorHAnsi" w:cstheme="minorHAnsi"/>
        </w:rPr>
        <w:t>- Using keywords in our paragraphs.</w:t>
      </w:r>
    </w:p>
    <w:p w14:paraId="6ABDA84E" w14:textId="77777777" w:rsidR="00790BFA" w:rsidRDefault="006F042E" w:rsidP="00B34DD2">
      <w:pPr>
        <w:rPr>
          <w:rFonts w:asciiTheme="minorHAnsi" w:hAnsiTheme="minorHAnsi" w:cstheme="minorHAnsi"/>
        </w:rPr>
      </w:pPr>
      <w:r>
        <w:rPr>
          <w:rFonts w:asciiTheme="minorHAnsi" w:hAnsiTheme="minorHAnsi" w:cstheme="minorHAnsi"/>
        </w:rPr>
        <w:t xml:space="preserve">- </w:t>
      </w:r>
      <w:r w:rsidR="00D7498D">
        <w:rPr>
          <w:rFonts w:asciiTheme="minorHAnsi" w:hAnsiTheme="minorHAnsi" w:cstheme="minorHAnsi"/>
        </w:rPr>
        <w:t>Us</w:t>
      </w:r>
      <w:r w:rsidR="00B34DD2">
        <w:rPr>
          <w:rFonts w:asciiTheme="minorHAnsi" w:hAnsiTheme="minorHAnsi" w:cstheme="minorHAnsi"/>
        </w:rPr>
        <w:t>e h1, h2 etc</w:t>
      </w:r>
    </w:p>
    <w:p w14:paraId="21016B58" w14:textId="6D29FA99" w:rsidR="00B96125" w:rsidRPr="00B66124" w:rsidRDefault="00B96125" w:rsidP="00B34DD2">
      <w:pPr>
        <w:rPr>
          <w:ins w:id="0" w:author="Sam Cogan" w:date="2021-11-02T15:43:00Z"/>
          <w:rFonts w:asciiTheme="minorHAnsi" w:hAnsiTheme="minorHAnsi" w:cstheme="minorHAnsi"/>
          <w:color w:val="000000"/>
        </w:rPr>
        <w:sectPr w:rsidR="00B96125" w:rsidRPr="00B66124" w:rsidSect="00504633">
          <w:pgSz w:w="12240" w:h="15840"/>
          <w:pgMar w:top="1440" w:right="1800" w:bottom="1440" w:left="1800" w:header="708" w:footer="708" w:gutter="0"/>
          <w:cols w:space="708"/>
          <w:docGrid w:linePitch="360"/>
        </w:sectPr>
      </w:pPr>
      <w:r>
        <w:rPr>
          <w:rFonts w:asciiTheme="minorHAnsi" w:hAnsiTheme="minorHAnsi" w:cstheme="minorHAnsi"/>
        </w:rPr>
        <w:t>- Sitemap?? (XML document)</w:t>
      </w:r>
    </w:p>
    <w:p w14:paraId="732243C2" w14:textId="6B39BC80" w:rsidR="008818AA" w:rsidRPr="00B66124" w:rsidDel="00790BFA" w:rsidRDefault="008818AA" w:rsidP="008818AA">
      <w:pPr>
        <w:autoSpaceDE w:val="0"/>
        <w:autoSpaceDN w:val="0"/>
        <w:adjustRightInd w:val="0"/>
        <w:jc w:val="both"/>
        <w:rPr>
          <w:del w:id="1" w:author="Sam Cogan" w:date="2021-11-02T15:43:00Z"/>
          <w:rFonts w:asciiTheme="minorHAnsi" w:hAnsiTheme="minorHAnsi" w:cstheme="minorHAnsi"/>
          <w:color w:val="000000"/>
        </w:rPr>
      </w:pPr>
    </w:p>
    <w:p w14:paraId="224CCA70" w14:textId="20515515" w:rsidR="00790BFA" w:rsidRPr="00B66124" w:rsidRDefault="00790BFA" w:rsidP="00790BFA">
      <w:pPr>
        <w:autoSpaceDE w:val="0"/>
        <w:autoSpaceDN w:val="0"/>
        <w:adjustRightInd w:val="0"/>
        <w:jc w:val="both"/>
        <w:rPr>
          <w:ins w:id="2" w:author="Sam Cogan" w:date="2021-11-02T15:42:00Z"/>
          <w:rFonts w:asciiTheme="minorHAnsi" w:hAnsiTheme="minorHAnsi" w:cstheme="minorHAnsi"/>
          <w:b/>
          <w:bCs/>
          <w:color w:val="000000"/>
          <w:sz w:val="28"/>
          <w:szCs w:val="28"/>
        </w:rPr>
      </w:pPr>
    </w:p>
    <w:p w14:paraId="048E6EC7" w14:textId="3D0C7762" w:rsidR="00492F75" w:rsidRPr="00B66124" w:rsidDel="00790BFA" w:rsidRDefault="006736F4" w:rsidP="00492F75">
      <w:pPr>
        <w:autoSpaceDE w:val="0"/>
        <w:autoSpaceDN w:val="0"/>
        <w:adjustRightInd w:val="0"/>
        <w:rPr>
          <w:del w:id="3" w:author="Sam Cogan" w:date="2021-11-02T15:42:00Z"/>
          <w:rFonts w:asciiTheme="minorHAnsi" w:hAnsiTheme="minorHAnsi" w:cstheme="minorHAnsi"/>
          <w:color w:val="000000"/>
        </w:rPr>
      </w:pPr>
      <w:del w:id="4" w:author="Sam Cogan" w:date="2021-11-02T15:42:00Z">
        <w:r w:rsidRPr="00B66124" w:rsidDel="00790BFA">
          <w:rPr>
            <w:rFonts w:asciiTheme="minorHAnsi" w:hAnsiTheme="minorHAnsi" w:cstheme="minorHAnsi"/>
            <w:noProof/>
            <w:color w:val="0000FF"/>
            <w:lang w:eastAsia="en-IE"/>
          </w:rPr>
          <w:drawing>
            <wp:inline distT="0" distB="0" distL="0" distR="0" wp14:anchorId="70F2FE32" wp14:editId="350EB1C9">
              <wp:extent cx="993775" cy="734695"/>
              <wp:effectExtent l="1905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93775" cy="734695"/>
                      </a:xfrm>
                      <a:prstGeom prst="rect">
                        <a:avLst/>
                      </a:prstGeom>
                      <a:noFill/>
                      <a:ln w="9525">
                        <a:noFill/>
                        <a:miter lim="800000"/>
                        <a:headEnd/>
                        <a:tailEnd/>
                      </a:ln>
                    </pic:spPr>
                  </pic:pic>
                </a:graphicData>
              </a:graphic>
            </wp:inline>
          </w:drawing>
        </w:r>
        <w:r w:rsidR="00492F75" w:rsidRPr="00B66124" w:rsidDel="00790BFA">
          <w:rPr>
            <w:rFonts w:asciiTheme="minorHAnsi" w:hAnsiTheme="minorHAnsi" w:cstheme="minorHAnsi"/>
            <w:b/>
            <w:bCs/>
            <w:color w:val="000000"/>
            <w:sz w:val="28"/>
            <w:szCs w:val="28"/>
          </w:rPr>
          <w:delText xml:space="preserve"> Part 3 – Marking Scheme</w:delText>
        </w:r>
      </w:del>
    </w:p>
    <w:p w14:paraId="673C8129" w14:textId="77777777" w:rsidR="00492F75" w:rsidRPr="00B66124" w:rsidRDefault="00492F75" w:rsidP="00492F75">
      <w:pPr>
        <w:rPr>
          <w:rFonts w:asciiTheme="minorHAnsi" w:hAnsiTheme="minorHAnsi" w:cstheme="minorHAnsi"/>
          <w:sz w:val="20"/>
          <w:szCs w:val="20"/>
        </w:rPr>
      </w:pPr>
    </w:p>
    <w:p w14:paraId="1733FCEE" w14:textId="77777777" w:rsidR="00492F75" w:rsidRPr="00B66124" w:rsidRDefault="00492F75" w:rsidP="00492F75">
      <w:pPr>
        <w:jc w:val="center"/>
        <w:rPr>
          <w:rFonts w:asciiTheme="minorHAnsi" w:hAnsiTheme="minorHAnsi" w:cstheme="minorHAnsi"/>
          <w:sz w:val="20"/>
          <w:szCs w:val="20"/>
        </w:rPr>
      </w:pPr>
    </w:p>
    <w:p w14:paraId="7090755A" w14:textId="44246D67" w:rsidR="00492F75" w:rsidRPr="00B66124" w:rsidRDefault="006E6F0B" w:rsidP="00492F75">
      <w:pPr>
        <w:rPr>
          <w:rFonts w:asciiTheme="minorHAnsi" w:hAnsiTheme="minorHAnsi" w:cstheme="minorHAnsi"/>
        </w:rPr>
      </w:pPr>
      <w:r w:rsidRPr="00B66124">
        <w:rPr>
          <w:rFonts w:asciiTheme="minorHAnsi" w:hAnsiTheme="minorHAnsi" w:cstheme="minorHAnsi"/>
        </w:rPr>
        <w:t xml:space="preserve"> This project w</w:t>
      </w:r>
      <w:r w:rsidR="00492F75" w:rsidRPr="00B66124">
        <w:rPr>
          <w:rFonts w:asciiTheme="minorHAnsi" w:hAnsiTheme="minorHAnsi" w:cstheme="minorHAnsi"/>
        </w:rPr>
        <w:t>ill be graded as follows:</w:t>
      </w:r>
      <w:r w:rsidR="00790BFA" w:rsidRPr="00B66124" w:rsidDel="00790BFA">
        <w:rPr>
          <w:rFonts w:asciiTheme="minorHAnsi" w:hAnsiTheme="minorHAnsi" w:cstheme="minorHAnsi"/>
        </w:rPr>
        <w:t xml:space="preserve"> </w:t>
      </w:r>
    </w:p>
    <w:tbl>
      <w:tblPr>
        <w:tblW w:w="13439" w:type="dxa"/>
        <w:tblInd w:w="-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0"/>
        <w:gridCol w:w="2127"/>
        <w:gridCol w:w="2113"/>
        <w:gridCol w:w="2167"/>
        <w:gridCol w:w="1546"/>
        <w:gridCol w:w="2405"/>
        <w:gridCol w:w="1201"/>
      </w:tblGrid>
      <w:tr w:rsidR="007916CF" w:rsidRPr="00B66124" w14:paraId="08F8EE5D" w14:textId="77777777" w:rsidTr="007916CF">
        <w:trPr>
          <w:trHeight w:val="300"/>
        </w:trPr>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700EC3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1680BD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80+</w:t>
            </w:r>
            <w:r w:rsidRPr="00B66124">
              <w:rPr>
                <w:rStyle w:val="eop"/>
                <w:rFonts w:asciiTheme="minorHAnsi" w:hAnsiTheme="minorHAnsi" w:cstheme="minorHAnsi"/>
                <w:sz w:val="20"/>
                <w:szCs w:val="20"/>
              </w:rPr>
              <w:t> </w:t>
            </w:r>
          </w:p>
        </w:tc>
        <w:tc>
          <w:tcPr>
            <w:tcW w:w="2143" w:type="dxa"/>
            <w:tcBorders>
              <w:top w:val="single" w:sz="6" w:space="0" w:color="auto"/>
              <w:left w:val="nil"/>
              <w:bottom w:val="single" w:sz="6" w:space="0" w:color="auto"/>
              <w:right w:val="single" w:sz="6" w:space="0" w:color="auto"/>
            </w:tcBorders>
            <w:shd w:val="clear" w:color="auto" w:fill="auto"/>
            <w:hideMark/>
          </w:tcPr>
          <w:p w14:paraId="0F9BE67E"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70-79</w:t>
            </w:r>
            <w:r w:rsidRPr="00B66124">
              <w:rPr>
                <w:rStyle w:val="eop"/>
                <w:rFonts w:asciiTheme="minorHAnsi" w:hAnsiTheme="minorHAnsi" w:cstheme="minorHAnsi"/>
                <w:sz w:val="20"/>
                <w:szCs w:val="20"/>
              </w:rPr>
              <w:t> </w:t>
            </w:r>
          </w:p>
        </w:tc>
        <w:tc>
          <w:tcPr>
            <w:tcW w:w="2193" w:type="dxa"/>
            <w:tcBorders>
              <w:top w:val="single" w:sz="6" w:space="0" w:color="auto"/>
              <w:left w:val="nil"/>
              <w:bottom w:val="single" w:sz="6" w:space="0" w:color="auto"/>
              <w:right w:val="single" w:sz="6" w:space="0" w:color="auto"/>
            </w:tcBorders>
            <w:shd w:val="clear" w:color="auto" w:fill="auto"/>
            <w:hideMark/>
          </w:tcPr>
          <w:p w14:paraId="6AE6350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60-69</w:t>
            </w:r>
            <w:r w:rsidRPr="00B66124">
              <w:rPr>
                <w:rStyle w:val="eop"/>
                <w:rFonts w:asciiTheme="minorHAnsi" w:hAnsiTheme="minorHAnsi" w:cstheme="minorHAnsi"/>
                <w:sz w:val="20"/>
                <w:szCs w:val="20"/>
              </w:rPr>
              <w:t> </w:t>
            </w:r>
          </w:p>
        </w:tc>
        <w:tc>
          <w:tcPr>
            <w:tcW w:w="1559" w:type="dxa"/>
            <w:tcBorders>
              <w:top w:val="single" w:sz="6" w:space="0" w:color="auto"/>
              <w:left w:val="nil"/>
              <w:bottom w:val="single" w:sz="6" w:space="0" w:color="auto"/>
              <w:right w:val="single" w:sz="6" w:space="0" w:color="auto"/>
            </w:tcBorders>
            <w:shd w:val="clear" w:color="auto" w:fill="auto"/>
            <w:hideMark/>
          </w:tcPr>
          <w:p w14:paraId="1C8C6CC7"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50-59</w:t>
            </w:r>
            <w:r w:rsidRPr="00B66124">
              <w:rPr>
                <w:rStyle w:val="eop"/>
                <w:rFonts w:asciiTheme="minorHAnsi" w:hAnsiTheme="minorHAnsi" w:cstheme="minorHAnsi"/>
                <w:sz w:val="20"/>
                <w:szCs w:val="20"/>
              </w:rPr>
              <w:t> </w:t>
            </w:r>
          </w:p>
        </w:tc>
        <w:tc>
          <w:tcPr>
            <w:tcW w:w="2367" w:type="dxa"/>
            <w:tcBorders>
              <w:top w:val="single" w:sz="6" w:space="0" w:color="auto"/>
              <w:left w:val="nil"/>
              <w:bottom w:val="single" w:sz="6" w:space="0" w:color="auto"/>
              <w:right w:val="single" w:sz="6" w:space="0" w:color="auto"/>
            </w:tcBorders>
            <w:shd w:val="clear" w:color="auto" w:fill="auto"/>
            <w:hideMark/>
          </w:tcPr>
          <w:p w14:paraId="5235BE79"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40-49</w:t>
            </w:r>
            <w:r w:rsidRPr="00B66124">
              <w:rPr>
                <w:rStyle w:val="eop"/>
                <w:rFonts w:asciiTheme="minorHAnsi" w:hAnsiTheme="minorHAnsi" w:cstheme="minorHAnsi"/>
                <w:sz w:val="20"/>
                <w:szCs w:val="20"/>
              </w:rPr>
              <w:t> </w:t>
            </w:r>
          </w:p>
        </w:tc>
        <w:tc>
          <w:tcPr>
            <w:tcW w:w="1182" w:type="dxa"/>
            <w:tcBorders>
              <w:top w:val="single" w:sz="6" w:space="0" w:color="auto"/>
              <w:left w:val="nil"/>
              <w:bottom w:val="single" w:sz="6" w:space="0" w:color="auto"/>
              <w:right w:val="single" w:sz="6" w:space="0" w:color="auto"/>
            </w:tcBorders>
            <w:shd w:val="clear" w:color="auto" w:fill="auto"/>
            <w:hideMark/>
          </w:tcPr>
          <w:p w14:paraId="72D8F9ED"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0-39</w:t>
            </w:r>
            <w:r w:rsidRPr="00B66124">
              <w:rPr>
                <w:rStyle w:val="eop"/>
                <w:rFonts w:asciiTheme="minorHAnsi" w:hAnsiTheme="minorHAnsi" w:cstheme="minorHAnsi"/>
                <w:sz w:val="20"/>
                <w:szCs w:val="20"/>
              </w:rPr>
              <w:t> </w:t>
            </w:r>
          </w:p>
        </w:tc>
      </w:tr>
      <w:tr w:rsidR="007916CF" w:rsidRPr="00B66124" w14:paraId="09D2244B" w14:textId="77777777" w:rsidTr="007916CF">
        <w:trPr>
          <w:trHeight w:val="1455"/>
        </w:trPr>
        <w:tc>
          <w:tcPr>
            <w:tcW w:w="1852" w:type="dxa"/>
            <w:tcBorders>
              <w:top w:val="nil"/>
              <w:left w:val="single" w:sz="6" w:space="0" w:color="auto"/>
              <w:bottom w:val="single" w:sz="6" w:space="0" w:color="auto"/>
              <w:right w:val="single" w:sz="6" w:space="0" w:color="auto"/>
            </w:tcBorders>
            <w:shd w:val="clear" w:color="auto" w:fill="auto"/>
            <w:hideMark/>
          </w:tcPr>
          <w:p w14:paraId="50DD239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Responsive (15%)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EAB9F2A"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extensive customisation.</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2905EE64"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some customisation.</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63974DE3"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with no visual errors using a responsive framework with no customisation.</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E93FC52"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some visual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4E439D1F"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responsive but with many visual errors.</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12EF851B" w14:textId="77777777" w:rsidR="00790BFA" w:rsidRPr="00B66124" w:rsidRDefault="00790BFA" w:rsidP="00790BFA">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responsive.</w:t>
            </w:r>
            <w:r w:rsidRPr="00B66124">
              <w:rPr>
                <w:rStyle w:val="eop"/>
                <w:rFonts w:asciiTheme="minorHAnsi" w:hAnsiTheme="minorHAnsi" w:cstheme="minorHAnsi"/>
                <w:sz w:val="20"/>
                <w:szCs w:val="20"/>
              </w:rPr>
              <w:t> </w:t>
            </w:r>
          </w:p>
        </w:tc>
      </w:tr>
      <w:tr w:rsidR="007916CF" w:rsidRPr="00B66124" w14:paraId="48C1E6C3"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C70FA9" w14:textId="2962834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 xml:space="preserve">Use of framework </w:t>
            </w:r>
            <w:r w:rsidR="006405A3" w:rsidRPr="00B66124">
              <w:rPr>
                <w:rStyle w:val="normaltextrun"/>
                <w:rFonts w:asciiTheme="minorHAnsi" w:hAnsiTheme="minorHAnsi" w:cstheme="minorHAnsi"/>
                <w:sz w:val="20"/>
                <w:szCs w:val="20"/>
                <w:lang w:val="en-IE"/>
              </w:rPr>
              <w:t xml:space="preserve">(jQuery, Bootstrap etc) </w:t>
            </w:r>
            <w:r w:rsidRPr="00B66124">
              <w:rPr>
                <w:rStyle w:val="normaltextrun"/>
                <w:rFonts w:asciiTheme="minorHAnsi" w:hAnsiTheme="minorHAnsi" w:cstheme="minorHAnsi"/>
                <w:sz w:val="20"/>
                <w:szCs w:val="20"/>
                <w:lang w:val="en-IE"/>
              </w:rPr>
              <w:t>(10%)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8B0AC00" w14:textId="00BEA95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extensively customised and adds major value to the site</w:t>
            </w:r>
          </w:p>
        </w:tc>
        <w:tc>
          <w:tcPr>
            <w:tcW w:w="2143" w:type="dxa"/>
            <w:tcBorders>
              <w:top w:val="nil"/>
              <w:left w:val="nil"/>
              <w:bottom w:val="single" w:sz="6" w:space="0" w:color="auto"/>
              <w:right w:val="single" w:sz="6" w:space="0" w:color="auto"/>
            </w:tcBorders>
            <w:shd w:val="clear" w:color="auto" w:fill="auto"/>
            <w:hideMark/>
          </w:tcPr>
          <w:p w14:paraId="6CC33B2A" w14:textId="5CE5A654"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major value to the site</w:t>
            </w:r>
          </w:p>
        </w:tc>
        <w:tc>
          <w:tcPr>
            <w:tcW w:w="2193" w:type="dxa"/>
            <w:tcBorders>
              <w:top w:val="nil"/>
              <w:left w:val="nil"/>
              <w:bottom w:val="single" w:sz="6" w:space="0" w:color="auto"/>
              <w:right w:val="single" w:sz="6" w:space="0" w:color="auto"/>
            </w:tcBorders>
            <w:shd w:val="clear" w:color="auto" w:fill="auto"/>
            <w:hideMark/>
          </w:tcPr>
          <w:p w14:paraId="18C198D2" w14:textId="0B75E803"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customised and adds some value to the site</w:t>
            </w:r>
          </w:p>
        </w:tc>
        <w:tc>
          <w:tcPr>
            <w:tcW w:w="1559" w:type="dxa"/>
            <w:tcBorders>
              <w:top w:val="nil"/>
              <w:left w:val="nil"/>
              <w:bottom w:val="single" w:sz="6" w:space="0" w:color="auto"/>
              <w:right w:val="single" w:sz="6" w:space="0" w:color="auto"/>
            </w:tcBorders>
            <w:shd w:val="clear" w:color="auto" w:fill="auto"/>
            <w:hideMark/>
          </w:tcPr>
          <w:p w14:paraId="56106CC1" w14:textId="08692B31"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but adds some value to the site</w:t>
            </w:r>
          </w:p>
        </w:tc>
        <w:tc>
          <w:tcPr>
            <w:tcW w:w="2367" w:type="dxa"/>
            <w:tcBorders>
              <w:top w:val="nil"/>
              <w:left w:val="nil"/>
              <w:bottom w:val="single" w:sz="6" w:space="0" w:color="auto"/>
              <w:right w:val="single" w:sz="6" w:space="0" w:color="auto"/>
            </w:tcBorders>
            <w:shd w:val="clear" w:color="auto" w:fill="auto"/>
            <w:hideMark/>
          </w:tcPr>
          <w:p w14:paraId="4F29185B" w14:textId="4345B422"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Framework implementation is simple and adds no value to the site</w:t>
            </w:r>
          </w:p>
        </w:tc>
        <w:tc>
          <w:tcPr>
            <w:tcW w:w="1182" w:type="dxa"/>
            <w:tcBorders>
              <w:top w:val="nil"/>
              <w:left w:val="nil"/>
              <w:bottom w:val="single" w:sz="6" w:space="0" w:color="auto"/>
              <w:right w:val="single" w:sz="6" w:space="0" w:color="auto"/>
            </w:tcBorders>
            <w:shd w:val="clear" w:color="auto" w:fill="auto"/>
            <w:hideMark/>
          </w:tcPr>
          <w:p w14:paraId="769838A4" w14:textId="05BC86AB" w:rsidR="007916CF" w:rsidRPr="00B66124" w:rsidRDefault="007916CF" w:rsidP="007916CF">
            <w:pPr>
              <w:pStyle w:val="paragraph"/>
              <w:spacing w:before="0" w:beforeAutospacing="0" w:after="0" w:afterAutospacing="0"/>
              <w:textAlignment w:val="baseline"/>
              <w:rPr>
                <w:rFonts w:asciiTheme="minorHAnsi" w:hAnsiTheme="minorHAnsi" w:cstheme="minorHAnsi"/>
                <w:sz w:val="20"/>
                <w:szCs w:val="20"/>
              </w:rPr>
            </w:pPr>
            <w:r w:rsidRPr="00B66124">
              <w:rPr>
                <w:rStyle w:val="normaltextrun"/>
                <w:rFonts w:asciiTheme="minorHAnsi" w:hAnsiTheme="minorHAnsi" w:cstheme="minorHAnsi"/>
                <w:sz w:val="20"/>
                <w:szCs w:val="20"/>
                <w:lang w:val="en-IE"/>
              </w:rPr>
              <w:t>No framework used</w:t>
            </w:r>
            <w:r w:rsidRPr="00B66124">
              <w:rPr>
                <w:rStyle w:val="eop"/>
                <w:rFonts w:asciiTheme="minorHAnsi" w:hAnsiTheme="minorHAnsi" w:cstheme="minorHAnsi"/>
                <w:sz w:val="20"/>
                <w:szCs w:val="20"/>
              </w:rPr>
              <w:t> </w:t>
            </w:r>
          </w:p>
        </w:tc>
      </w:tr>
      <w:tr w:rsidR="007916CF" w:rsidRPr="00B66124" w14:paraId="7930C17F"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1BE91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validation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6F39E3C" w14:textId="3C715795"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Form with validation</w:t>
            </w:r>
            <w:r w:rsidRPr="00B66124">
              <w:rPr>
                <w:rStyle w:val="normaltextrun"/>
                <w:rFonts w:asciiTheme="minorHAnsi" w:hAnsiTheme="minorHAnsi" w:cstheme="minorHAnsi"/>
                <w:sz w:val="20"/>
                <w:szCs w:val="20"/>
                <w:lang w:val="en-IE"/>
              </w:rPr>
              <w:t xml:space="preserve"> using JavaScript and HTML5. Visually appealing and clear to users.</w:t>
            </w:r>
            <w:r w:rsidRPr="00B66124">
              <w:rPr>
                <w:rStyle w:val="normaltextrun"/>
                <w:rFonts w:asciiTheme="minorHAnsi" w:hAnsiTheme="minorHAnsi" w:cstheme="minorHAnsi"/>
                <w:sz w:val="20"/>
                <w:szCs w:val="20"/>
              </w:rPr>
              <w:t xml:space="preserve"> </w:t>
            </w:r>
            <w:r w:rsidRPr="00864F9C">
              <w:rPr>
                <w:rStyle w:val="normaltextrun"/>
                <w:rFonts w:asciiTheme="minorHAnsi" w:hAnsiTheme="minorHAnsi" w:cstheme="minorHAnsi"/>
                <w:sz w:val="20"/>
                <w:szCs w:val="20"/>
                <w:highlight w:val="yellow"/>
              </w:rPr>
              <w:t>Unsuccessful validations should be thoroughly explained to users</w:t>
            </w:r>
          </w:p>
        </w:tc>
        <w:tc>
          <w:tcPr>
            <w:tcW w:w="2143" w:type="dxa"/>
            <w:tcBorders>
              <w:top w:val="nil"/>
              <w:left w:val="nil"/>
              <w:bottom w:val="single" w:sz="6" w:space="0" w:color="auto"/>
              <w:right w:val="single" w:sz="6" w:space="0" w:color="auto"/>
            </w:tcBorders>
            <w:shd w:val="clear" w:color="auto" w:fill="auto"/>
            <w:hideMark/>
          </w:tcPr>
          <w:p w14:paraId="1B0A18EC" w14:textId="07B25381"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validation using JavaScript and HTML5 which is visually appealing</w:t>
            </w:r>
          </w:p>
          <w:p w14:paraId="6D6AE74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39369A6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JavaScript and HTML5.</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7ECF448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some basic validation using HTML 5.</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083DAD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Form with little or no validation.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D6F12CC"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form.</w:t>
            </w:r>
            <w:r w:rsidRPr="00B66124">
              <w:rPr>
                <w:rStyle w:val="eop"/>
                <w:rFonts w:asciiTheme="minorHAnsi" w:hAnsiTheme="minorHAnsi" w:cstheme="minorHAnsi"/>
                <w:sz w:val="20"/>
                <w:szCs w:val="20"/>
              </w:rPr>
              <w:t> </w:t>
            </w:r>
          </w:p>
        </w:tc>
      </w:tr>
      <w:tr w:rsidR="007916CF" w:rsidRPr="00B66124" w14:paraId="5D7E0E70"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E7C177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JavaScript implementation (25%)</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599D845A" w14:textId="542F6B07"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Extensive functionality outside of the scope of what was covered in </w:t>
            </w:r>
            <w:r w:rsidRPr="00B66124">
              <w:rPr>
                <w:rStyle w:val="normaltextrun"/>
                <w:rFonts w:asciiTheme="minorHAnsi" w:hAnsiTheme="minorHAnsi" w:cstheme="minorHAnsi"/>
                <w:sz w:val="20"/>
                <w:szCs w:val="20"/>
                <w:lang w:val="en-IE"/>
              </w:rPr>
              <w:lastRenderedPageBreak/>
              <w:t>class. Visually appealing and easy to use.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0AEB5328" w14:textId="1EACA05A"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Functionality outside of the scope of what was covered in class</w:t>
            </w:r>
            <w:r w:rsidR="007916CF" w:rsidRPr="00B66124">
              <w:rPr>
                <w:rStyle w:val="normaltextrun"/>
                <w:rFonts w:asciiTheme="minorHAnsi" w:hAnsiTheme="minorHAnsi" w:cstheme="minorHAnsi"/>
                <w:sz w:val="20"/>
                <w:szCs w:val="20"/>
                <w:lang w:val="en-IE"/>
              </w:rPr>
              <w:t xml:space="preserve">. Visually </w:t>
            </w:r>
            <w:r w:rsidR="007916CF" w:rsidRPr="00B66124">
              <w:rPr>
                <w:rStyle w:val="normaltextrun"/>
                <w:rFonts w:asciiTheme="minorHAnsi" w:hAnsiTheme="minorHAnsi" w:cstheme="minorHAnsi"/>
                <w:sz w:val="20"/>
                <w:szCs w:val="20"/>
                <w:lang w:val="en-IE"/>
              </w:rPr>
              <w:lastRenderedPageBreak/>
              <w:t>appealing and easy to use.</w:t>
            </w:r>
            <w:r w:rsidR="007916CF"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7171C8DD" w14:textId="7D1285E6" w:rsidR="007916CF" w:rsidRPr="00B66124" w:rsidRDefault="006405A3"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Some basic functionality or without errors.</w:t>
            </w:r>
            <w:r w:rsidRPr="00B66124">
              <w:rPr>
                <w:rStyle w:val="eop"/>
                <w:rFonts w:asciiTheme="minorHAnsi" w:hAnsiTheme="minorHAnsi" w:cstheme="minorHAnsi"/>
                <w:sz w:val="20"/>
                <w:szCs w:val="20"/>
              </w:rPr>
              <w:t> </w:t>
            </w:r>
            <w:r w:rsidR="007916CF"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3533BF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Some basic functionality or </w:t>
            </w:r>
            <w:r w:rsidRPr="00B66124">
              <w:rPr>
                <w:rStyle w:val="normaltextrun"/>
                <w:rFonts w:asciiTheme="minorHAnsi" w:hAnsiTheme="minorHAnsi" w:cstheme="minorHAnsi"/>
                <w:sz w:val="20"/>
                <w:szCs w:val="20"/>
                <w:lang w:val="en-IE"/>
              </w:rPr>
              <w:lastRenderedPageBreak/>
              <w:t>functionality with errors.</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1D4A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lastRenderedPageBreak/>
              <w:t>Minimal JavaScript. </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3DB82C08"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 JavaScript.</w:t>
            </w:r>
            <w:r w:rsidRPr="00B66124">
              <w:rPr>
                <w:rStyle w:val="eop"/>
                <w:rFonts w:asciiTheme="minorHAnsi" w:hAnsiTheme="minorHAnsi" w:cstheme="minorHAnsi"/>
                <w:sz w:val="20"/>
                <w:szCs w:val="20"/>
              </w:rPr>
              <w:t> </w:t>
            </w:r>
          </w:p>
        </w:tc>
      </w:tr>
      <w:tr w:rsidR="007916CF" w:rsidRPr="00B66124" w14:paraId="7A627177"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47FCCF3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Deployment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8A6DD8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excellent file structure and pathnames. </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448D6EB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with good file structure and pathnames.</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00DE3B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w:t>
            </w:r>
            <w:proofErr w:type="gramStart"/>
            <w:r w:rsidRPr="00B66124">
              <w:rPr>
                <w:rStyle w:val="normaltextrun"/>
                <w:rFonts w:asciiTheme="minorHAnsi" w:hAnsiTheme="minorHAnsi" w:cstheme="minorHAnsi"/>
                <w:sz w:val="20"/>
                <w:szCs w:val="20"/>
                <w:lang w:val="en-IE"/>
              </w:rPr>
              <w:t>structure OR pathnames</w:t>
            </w:r>
            <w:proofErr w:type="gramEnd"/>
            <w:r w:rsidRPr="00B66124">
              <w:rPr>
                <w:rStyle w:val="normaltextrun"/>
                <w:rFonts w:asciiTheme="minorHAnsi" w:hAnsiTheme="minorHAnsi" w:cstheme="minorHAnsi"/>
                <w:sz w:val="20"/>
                <w:szCs w:val="20"/>
                <w:lang w:val="en-IE"/>
              </w:rPr>
              <w: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68A42EB7"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a poor file </w:t>
            </w:r>
            <w:proofErr w:type="gramStart"/>
            <w:r w:rsidRPr="00B66124">
              <w:rPr>
                <w:rStyle w:val="normaltextrun"/>
                <w:rFonts w:asciiTheme="minorHAnsi" w:hAnsiTheme="minorHAnsi" w:cstheme="minorHAnsi"/>
                <w:sz w:val="20"/>
                <w:szCs w:val="20"/>
                <w:lang w:val="en-IE"/>
              </w:rPr>
              <w:t>structure AND pathnames</w:t>
            </w:r>
            <w:proofErr w:type="gramEnd"/>
            <w:r w:rsidRPr="00B66124">
              <w:rPr>
                <w:rStyle w:val="normaltextrun"/>
                <w:rFonts w:asciiTheme="minorHAnsi" w:hAnsiTheme="minorHAnsi" w:cstheme="minorHAnsi"/>
                <w:sz w:val="20"/>
                <w:szCs w:val="20"/>
                <w:lang w:val="en-IE"/>
              </w:rPr>
              <w: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DA11EA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deployed online however has some deployment related errors (404, images not showing etc).</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292137B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is not deployed online.</w:t>
            </w:r>
            <w:r w:rsidRPr="00B66124">
              <w:rPr>
                <w:rStyle w:val="eop"/>
                <w:rFonts w:asciiTheme="minorHAnsi" w:hAnsiTheme="minorHAnsi" w:cstheme="minorHAnsi"/>
                <w:sz w:val="20"/>
                <w:szCs w:val="20"/>
              </w:rPr>
              <w:t> </w:t>
            </w:r>
          </w:p>
        </w:tc>
      </w:tr>
      <w:tr w:rsidR="007916CF" w:rsidRPr="00B66124" w14:paraId="4A73F5D1"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DA7DF36"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864F9C">
              <w:rPr>
                <w:rStyle w:val="normaltextrun"/>
                <w:rFonts w:asciiTheme="minorHAnsi" w:hAnsiTheme="minorHAnsi" w:cstheme="minorHAnsi"/>
                <w:sz w:val="20"/>
                <w:szCs w:val="20"/>
                <w:highlight w:val="yellow"/>
                <w:lang w:val="en-IE"/>
              </w:rPr>
              <w:t>Testing</w:t>
            </w:r>
            <w:r w:rsidRPr="00B66124">
              <w:rPr>
                <w:rStyle w:val="normaltextrun"/>
                <w:rFonts w:asciiTheme="minorHAnsi" w:hAnsiTheme="minorHAnsi" w:cstheme="minorHAnsi"/>
                <w:sz w:val="20"/>
                <w:szCs w:val="20"/>
                <w:lang w:val="en-IE"/>
              </w:rPr>
              <w:t xml:space="preserve"> and optimisation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C2AF38F"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excellent result. Optimised via Google Page Speed rankings – excellent result.</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36CE7F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good result. Optimised via Google Page Speed rankings – good result.</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B06E70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adequate result. Optimised via Google Page Speed rankings – adequate result.</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42DAA77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tested with the HTML and CSS validator with poor result. Optimised via Google Page Speed rankings – poor result.</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5956DCC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little evidence of testing or optimisation.</w:t>
            </w: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74610E71"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Website shows no evidence of testing or optimisation.</w:t>
            </w:r>
            <w:r w:rsidRPr="00B66124">
              <w:rPr>
                <w:rStyle w:val="eop"/>
                <w:rFonts w:asciiTheme="minorHAnsi" w:hAnsiTheme="minorHAnsi" w:cstheme="minorHAnsi"/>
                <w:sz w:val="20"/>
                <w:szCs w:val="20"/>
              </w:rPr>
              <w:t> </w:t>
            </w:r>
          </w:p>
        </w:tc>
      </w:tr>
      <w:tr w:rsidR="007916CF" w:rsidRPr="00B66124" w14:paraId="4CEFB926"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5DAA3B00"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Planning, formatting, wireframes, commenting of code (10%)</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66A6544D"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 xml:space="preserve">Excellent evidence of planning, requirements, wireframing, formatting and </w:t>
            </w:r>
            <w:r w:rsidRPr="00864F9C">
              <w:rPr>
                <w:rStyle w:val="normaltextrun"/>
                <w:rFonts w:asciiTheme="minorHAnsi" w:hAnsiTheme="minorHAnsi" w:cstheme="minorHAnsi"/>
                <w:sz w:val="20"/>
                <w:szCs w:val="20"/>
                <w:highlight w:val="yellow"/>
                <w:lang w:val="en-IE"/>
              </w:rPr>
              <w:t>commenting of code.</w:t>
            </w:r>
            <w:r w:rsidRPr="00B66124">
              <w:rPr>
                <w:rStyle w:val="eop"/>
                <w:rFonts w:asciiTheme="minorHAnsi" w:hAnsiTheme="minorHAnsi" w:cstheme="minorHAnsi"/>
                <w:sz w:val="20"/>
                <w:szCs w:val="20"/>
              </w:rPr>
              <w:t> </w:t>
            </w:r>
          </w:p>
        </w:tc>
        <w:tc>
          <w:tcPr>
            <w:tcW w:w="2143" w:type="dxa"/>
            <w:tcBorders>
              <w:top w:val="nil"/>
              <w:left w:val="nil"/>
              <w:bottom w:val="single" w:sz="6" w:space="0" w:color="auto"/>
              <w:right w:val="single" w:sz="6" w:space="0" w:color="auto"/>
            </w:tcBorders>
            <w:shd w:val="clear" w:color="auto" w:fill="auto"/>
            <w:hideMark/>
          </w:tcPr>
          <w:p w14:paraId="15FCFDF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Good evidence of planning, requirements, wireframing, formatting and commenting of code.</w:t>
            </w:r>
            <w:r w:rsidRPr="00B66124">
              <w:rPr>
                <w:rStyle w:val="eop"/>
                <w:rFonts w:asciiTheme="minorHAnsi" w:hAnsiTheme="minorHAnsi" w:cstheme="minorHAnsi"/>
                <w:sz w:val="20"/>
                <w:szCs w:val="20"/>
              </w:rPr>
              <w:t> </w:t>
            </w:r>
          </w:p>
        </w:tc>
        <w:tc>
          <w:tcPr>
            <w:tcW w:w="2193" w:type="dxa"/>
            <w:tcBorders>
              <w:top w:val="nil"/>
              <w:left w:val="nil"/>
              <w:bottom w:val="single" w:sz="6" w:space="0" w:color="auto"/>
              <w:right w:val="single" w:sz="6" w:space="0" w:color="auto"/>
            </w:tcBorders>
            <w:shd w:val="clear" w:color="auto" w:fill="auto"/>
            <w:hideMark/>
          </w:tcPr>
          <w:p w14:paraId="25A8C1F5"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evidence of planning, requirements, wireframing, formatting and commenting of code.</w:t>
            </w:r>
            <w:r w:rsidRPr="00B66124">
              <w:rPr>
                <w:rStyle w:val="eop"/>
                <w:rFonts w:asciiTheme="minorHAnsi" w:hAnsiTheme="minorHAnsi" w:cstheme="minorHAnsi"/>
                <w:sz w:val="20"/>
                <w:szCs w:val="20"/>
              </w:rPr>
              <w:t> </w:t>
            </w:r>
          </w:p>
        </w:tc>
        <w:tc>
          <w:tcPr>
            <w:tcW w:w="1559" w:type="dxa"/>
            <w:tcBorders>
              <w:top w:val="nil"/>
              <w:left w:val="nil"/>
              <w:bottom w:val="single" w:sz="6" w:space="0" w:color="auto"/>
              <w:right w:val="single" w:sz="6" w:space="0" w:color="auto"/>
            </w:tcBorders>
            <w:shd w:val="clear" w:color="auto" w:fill="auto"/>
            <w:hideMark/>
          </w:tcPr>
          <w:p w14:paraId="56258ED2"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Adequate evidence of planning, requirements, wireframing, formatting and commenting of code.</w:t>
            </w:r>
            <w:r w:rsidRPr="00B66124">
              <w:rPr>
                <w:rStyle w:val="eop"/>
                <w:rFonts w:asciiTheme="minorHAnsi" w:hAnsiTheme="minorHAnsi" w:cstheme="minorHAnsi"/>
                <w:sz w:val="20"/>
                <w:szCs w:val="20"/>
              </w:rPr>
              <w:t> </w:t>
            </w:r>
          </w:p>
        </w:tc>
        <w:tc>
          <w:tcPr>
            <w:tcW w:w="2367" w:type="dxa"/>
            <w:tcBorders>
              <w:top w:val="nil"/>
              <w:left w:val="nil"/>
              <w:bottom w:val="single" w:sz="6" w:space="0" w:color="auto"/>
              <w:right w:val="single" w:sz="6" w:space="0" w:color="auto"/>
            </w:tcBorders>
            <w:shd w:val="clear" w:color="auto" w:fill="auto"/>
            <w:hideMark/>
          </w:tcPr>
          <w:p w14:paraId="79E4FEAE"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Very poor effort of planning, minimal formatting and commenting.</w:t>
            </w:r>
            <w:r w:rsidRPr="00B66124">
              <w:rPr>
                <w:rStyle w:val="eop"/>
                <w:rFonts w:asciiTheme="minorHAnsi" w:hAnsiTheme="minorHAnsi" w:cstheme="minorHAnsi"/>
                <w:sz w:val="20"/>
                <w:szCs w:val="20"/>
              </w:rPr>
              <w:t> </w:t>
            </w:r>
          </w:p>
          <w:p w14:paraId="610B44BB"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eop"/>
                <w:rFonts w:asciiTheme="minorHAnsi" w:hAnsiTheme="minorHAnsi" w:cstheme="minorHAnsi"/>
                <w:sz w:val="20"/>
                <w:szCs w:val="20"/>
              </w:rPr>
              <w:t> </w:t>
            </w:r>
          </w:p>
        </w:tc>
        <w:tc>
          <w:tcPr>
            <w:tcW w:w="1182" w:type="dxa"/>
            <w:tcBorders>
              <w:top w:val="nil"/>
              <w:left w:val="nil"/>
              <w:bottom w:val="single" w:sz="6" w:space="0" w:color="auto"/>
              <w:right w:val="single" w:sz="6" w:space="0" w:color="auto"/>
            </w:tcBorders>
            <w:shd w:val="clear" w:color="auto" w:fill="auto"/>
            <w:hideMark/>
          </w:tcPr>
          <w:p w14:paraId="0858ACF4"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None.</w:t>
            </w:r>
            <w:r w:rsidRPr="00B66124">
              <w:rPr>
                <w:rStyle w:val="eop"/>
                <w:rFonts w:asciiTheme="minorHAnsi" w:hAnsiTheme="minorHAnsi" w:cstheme="minorHAnsi"/>
                <w:sz w:val="20"/>
                <w:szCs w:val="20"/>
              </w:rPr>
              <w:t> </w:t>
            </w:r>
          </w:p>
        </w:tc>
      </w:tr>
      <w:tr w:rsidR="007916CF" w:rsidRPr="00B66124" w14:paraId="32F44954" w14:textId="77777777" w:rsidTr="007916CF">
        <w:trPr>
          <w:trHeight w:val="300"/>
        </w:trPr>
        <w:tc>
          <w:tcPr>
            <w:tcW w:w="1852" w:type="dxa"/>
            <w:tcBorders>
              <w:top w:val="nil"/>
              <w:left w:val="single" w:sz="6" w:space="0" w:color="auto"/>
              <w:bottom w:val="single" w:sz="6" w:space="0" w:color="auto"/>
              <w:right w:val="single" w:sz="6" w:space="0" w:color="auto"/>
            </w:tcBorders>
            <w:shd w:val="clear" w:color="auto" w:fill="auto"/>
            <w:hideMark/>
          </w:tcPr>
          <w:p w14:paraId="239EBC9A"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Effort (10%)</w:t>
            </w:r>
            <w:r w:rsidRPr="00B66124">
              <w:rPr>
                <w:rStyle w:val="eop"/>
                <w:rFonts w:asciiTheme="minorHAnsi" w:hAnsiTheme="minorHAnsi" w:cstheme="minorHAnsi"/>
                <w:sz w:val="20"/>
                <w:szCs w:val="20"/>
              </w:rPr>
              <w:t> </w:t>
            </w:r>
          </w:p>
        </w:tc>
        <w:tc>
          <w:tcPr>
            <w:tcW w:w="11587" w:type="dxa"/>
            <w:gridSpan w:val="6"/>
            <w:tcBorders>
              <w:top w:val="nil"/>
              <w:left w:val="nil"/>
              <w:bottom w:val="single" w:sz="6" w:space="0" w:color="auto"/>
              <w:right w:val="single" w:sz="6" w:space="0" w:color="auto"/>
            </w:tcBorders>
            <w:shd w:val="clear" w:color="auto" w:fill="auto"/>
            <w:hideMark/>
          </w:tcPr>
          <w:p w14:paraId="1BB61299" w14:textId="77777777" w:rsidR="007916CF" w:rsidRPr="00B66124" w:rsidRDefault="007916CF" w:rsidP="007916CF">
            <w:pPr>
              <w:pStyle w:val="paragraph"/>
              <w:spacing w:before="0" w:beforeAutospacing="0" w:after="0" w:afterAutospacing="0"/>
              <w:textAlignment w:val="baseline"/>
              <w:rPr>
                <w:rFonts w:asciiTheme="minorHAnsi" w:hAnsiTheme="minorHAnsi" w:cstheme="minorHAnsi"/>
                <w:sz w:val="18"/>
                <w:szCs w:val="18"/>
              </w:rPr>
            </w:pPr>
            <w:r w:rsidRPr="00B66124">
              <w:rPr>
                <w:rStyle w:val="normaltextrun"/>
                <w:rFonts w:asciiTheme="minorHAnsi" w:hAnsiTheme="minorHAnsi" w:cstheme="minorHAnsi"/>
                <w:sz w:val="20"/>
                <w:szCs w:val="20"/>
                <w:lang w:val="en-IE"/>
              </w:rPr>
              <w:t>This final section is based on the examiner’s discretion. Learners who score well here will have gone beyond the scope of the project document, will discuss testing and design decisions, and will have presented their video overview excellently.</w:t>
            </w:r>
            <w:r w:rsidRPr="00B66124">
              <w:rPr>
                <w:rStyle w:val="eop"/>
                <w:rFonts w:asciiTheme="minorHAnsi" w:hAnsiTheme="minorHAnsi" w:cstheme="minorHAnsi"/>
                <w:sz w:val="20"/>
                <w:szCs w:val="20"/>
              </w:rPr>
              <w:t> </w:t>
            </w:r>
          </w:p>
        </w:tc>
      </w:tr>
    </w:tbl>
    <w:p w14:paraId="4485F2BE" w14:textId="77777777" w:rsidR="00790BFA" w:rsidRPr="00B66124" w:rsidRDefault="00790BFA" w:rsidP="00492F75">
      <w:pPr>
        <w:rPr>
          <w:rFonts w:asciiTheme="minorHAnsi" w:hAnsiTheme="minorHAnsi" w:cstheme="minorHAnsi"/>
        </w:rPr>
      </w:pPr>
    </w:p>
    <w:sectPr w:rsidR="00790BFA" w:rsidRPr="00B66124" w:rsidSect="00790BFA">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B0F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Cogan">
    <w15:presenceInfo w15:providerId="Windows Live" w15:userId="fcf11a05da754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E4"/>
    <w:rsid w:val="00013292"/>
    <w:rsid w:val="000149B2"/>
    <w:rsid w:val="0002302D"/>
    <w:rsid w:val="000570FC"/>
    <w:rsid w:val="000D17A3"/>
    <w:rsid w:val="000F3DE9"/>
    <w:rsid w:val="00120451"/>
    <w:rsid w:val="0018487C"/>
    <w:rsid w:val="001C7191"/>
    <w:rsid w:val="001F2C81"/>
    <w:rsid w:val="00212ECE"/>
    <w:rsid w:val="00264BBC"/>
    <w:rsid w:val="00266497"/>
    <w:rsid w:val="00275202"/>
    <w:rsid w:val="0028065E"/>
    <w:rsid w:val="002A5743"/>
    <w:rsid w:val="002C17FD"/>
    <w:rsid w:val="002D18FE"/>
    <w:rsid w:val="0030448B"/>
    <w:rsid w:val="00315869"/>
    <w:rsid w:val="00333800"/>
    <w:rsid w:val="00357154"/>
    <w:rsid w:val="00382331"/>
    <w:rsid w:val="00391A15"/>
    <w:rsid w:val="00397B22"/>
    <w:rsid w:val="003C6045"/>
    <w:rsid w:val="003E6E9E"/>
    <w:rsid w:val="00426894"/>
    <w:rsid w:val="00446C6C"/>
    <w:rsid w:val="004574A5"/>
    <w:rsid w:val="004671BA"/>
    <w:rsid w:val="00484BDC"/>
    <w:rsid w:val="00492F75"/>
    <w:rsid w:val="004C68C4"/>
    <w:rsid w:val="004D7A96"/>
    <w:rsid w:val="00504633"/>
    <w:rsid w:val="00506173"/>
    <w:rsid w:val="00516663"/>
    <w:rsid w:val="00534686"/>
    <w:rsid w:val="00544B1B"/>
    <w:rsid w:val="00556571"/>
    <w:rsid w:val="00564F7D"/>
    <w:rsid w:val="0056684A"/>
    <w:rsid w:val="00593785"/>
    <w:rsid w:val="005E4669"/>
    <w:rsid w:val="005F02FF"/>
    <w:rsid w:val="00615854"/>
    <w:rsid w:val="00636E09"/>
    <w:rsid w:val="006405A3"/>
    <w:rsid w:val="00641C8E"/>
    <w:rsid w:val="00665A42"/>
    <w:rsid w:val="00665BAF"/>
    <w:rsid w:val="006736F4"/>
    <w:rsid w:val="006832B7"/>
    <w:rsid w:val="006B4184"/>
    <w:rsid w:val="006B50E9"/>
    <w:rsid w:val="006E6F0B"/>
    <w:rsid w:val="006F042E"/>
    <w:rsid w:val="006F200E"/>
    <w:rsid w:val="007246B5"/>
    <w:rsid w:val="00741791"/>
    <w:rsid w:val="00766B67"/>
    <w:rsid w:val="00790BFA"/>
    <w:rsid w:val="007916CF"/>
    <w:rsid w:val="007C1940"/>
    <w:rsid w:val="007E2E18"/>
    <w:rsid w:val="007F3E03"/>
    <w:rsid w:val="00807775"/>
    <w:rsid w:val="008302F0"/>
    <w:rsid w:val="00843058"/>
    <w:rsid w:val="00864F9C"/>
    <w:rsid w:val="00867895"/>
    <w:rsid w:val="008818AA"/>
    <w:rsid w:val="008A22BB"/>
    <w:rsid w:val="008B6615"/>
    <w:rsid w:val="008F6CDD"/>
    <w:rsid w:val="009109B7"/>
    <w:rsid w:val="009507BB"/>
    <w:rsid w:val="009841E8"/>
    <w:rsid w:val="009C22D9"/>
    <w:rsid w:val="00A135D3"/>
    <w:rsid w:val="00A5414A"/>
    <w:rsid w:val="00A83092"/>
    <w:rsid w:val="00A91D2A"/>
    <w:rsid w:val="00AA1CE3"/>
    <w:rsid w:val="00B00C00"/>
    <w:rsid w:val="00B24002"/>
    <w:rsid w:val="00B27EBF"/>
    <w:rsid w:val="00B33EA5"/>
    <w:rsid w:val="00B34DD2"/>
    <w:rsid w:val="00B459D4"/>
    <w:rsid w:val="00B53D3A"/>
    <w:rsid w:val="00B66124"/>
    <w:rsid w:val="00B70292"/>
    <w:rsid w:val="00B768B1"/>
    <w:rsid w:val="00B96125"/>
    <w:rsid w:val="00BA08C6"/>
    <w:rsid w:val="00BA2440"/>
    <w:rsid w:val="00BB6264"/>
    <w:rsid w:val="00BC306E"/>
    <w:rsid w:val="00BE5539"/>
    <w:rsid w:val="00C86D88"/>
    <w:rsid w:val="00CC40D4"/>
    <w:rsid w:val="00CD67F5"/>
    <w:rsid w:val="00D24974"/>
    <w:rsid w:val="00D26988"/>
    <w:rsid w:val="00D303E4"/>
    <w:rsid w:val="00D615E6"/>
    <w:rsid w:val="00D627FE"/>
    <w:rsid w:val="00D7037F"/>
    <w:rsid w:val="00D70FC4"/>
    <w:rsid w:val="00D7498D"/>
    <w:rsid w:val="00DA45E5"/>
    <w:rsid w:val="00DB6C5B"/>
    <w:rsid w:val="00DD0E08"/>
    <w:rsid w:val="00DD1526"/>
    <w:rsid w:val="00DE60C8"/>
    <w:rsid w:val="00DF44D3"/>
    <w:rsid w:val="00DF762A"/>
    <w:rsid w:val="00E06C2F"/>
    <w:rsid w:val="00E31395"/>
    <w:rsid w:val="00E35A36"/>
    <w:rsid w:val="00E37871"/>
    <w:rsid w:val="00E57C28"/>
    <w:rsid w:val="00E62870"/>
    <w:rsid w:val="00E960FC"/>
    <w:rsid w:val="00EA2618"/>
    <w:rsid w:val="00EC4DFE"/>
    <w:rsid w:val="00ED413C"/>
    <w:rsid w:val="00ED5EAC"/>
    <w:rsid w:val="00EF0E6E"/>
    <w:rsid w:val="00F4732C"/>
    <w:rsid w:val="00F83F49"/>
    <w:rsid w:val="00F8639F"/>
    <w:rsid w:val="00FB0216"/>
    <w:rsid w:val="00FB391C"/>
    <w:rsid w:val="00FB76D0"/>
    <w:rsid w:val="00FC1E4E"/>
    <w:rsid w:val="00FE1320"/>
    <w:rsid w:val="00FE5B59"/>
    <w:rsid w:val="00FE7D7C"/>
    <w:rsid w:val="00FF0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46BAA"/>
  <w15:docId w15:val="{7E170A8B-057C-4E3B-8988-16A5E379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0E08"/>
    <w:rPr>
      <w:sz w:val="24"/>
      <w:szCs w:val="24"/>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03E4"/>
    <w:rPr>
      <w:color w:val="0000FF"/>
      <w:u w:val="single"/>
    </w:rPr>
  </w:style>
  <w:style w:type="table" w:styleId="TableGrid">
    <w:name w:val="Table Grid"/>
    <w:basedOn w:val="TableNormal"/>
    <w:rsid w:val="00D30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1C7A"/>
    <w:rPr>
      <w:rFonts w:ascii="Tahoma" w:hAnsi="Tahoma" w:cs="Tahoma"/>
      <w:sz w:val="16"/>
      <w:szCs w:val="16"/>
    </w:rPr>
  </w:style>
  <w:style w:type="character" w:styleId="CommentReference">
    <w:name w:val="annotation reference"/>
    <w:basedOn w:val="DefaultParagraphFont"/>
    <w:semiHidden/>
    <w:unhideWhenUsed/>
    <w:rsid w:val="00B00C00"/>
    <w:rPr>
      <w:sz w:val="16"/>
      <w:szCs w:val="16"/>
    </w:rPr>
  </w:style>
  <w:style w:type="paragraph" w:styleId="CommentText">
    <w:name w:val="annotation text"/>
    <w:basedOn w:val="Normal"/>
    <w:link w:val="CommentTextChar"/>
    <w:semiHidden/>
    <w:unhideWhenUsed/>
    <w:rsid w:val="00B00C00"/>
    <w:rPr>
      <w:sz w:val="20"/>
      <w:szCs w:val="20"/>
    </w:rPr>
  </w:style>
  <w:style w:type="character" w:customStyle="1" w:styleId="CommentTextChar">
    <w:name w:val="Comment Text Char"/>
    <w:basedOn w:val="DefaultParagraphFont"/>
    <w:link w:val="CommentText"/>
    <w:semiHidden/>
    <w:rsid w:val="00B00C00"/>
    <w:rPr>
      <w:lang w:val="en-IE" w:eastAsia="en-US"/>
    </w:rPr>
  </w:style>
  <w:style w:type="paragraph" w:styleId="CommentSubject">
    <w:name w:val="annotation subject"/>
    <w:basedOn w:val="CommentText"/>
    <w:next w:val="CommentText"/>
    <w:link w:val="CommentSubjectChar"/>
    <w:semiHidden/>
    <w:unhideWhenUsed/>
    <w:rsid w:val="00B00C00"/>
    <w:rPr>
      <w:b/>
      <w:bCs/>
    </w:rPr>
  </w:style>
  <w:style w:type="character" w:customStyle="1" w:styleId="CommentSubjectChar">
    <w:name w:val="Comment Subject Char"/>
    <w:basedOn w:val="CommentTextChar"/>
    <w:link w:val="CommentSubject"/>
    <w:semiHidden/>
    <w:rsid w:val="00B00C00"/>
    <w:rPr>
      <w:b/>
      <w:bCs/>
      <w:lang w:val="en-IE" w:eastAsia="en-US"/>
    </w:rPr>
  </w:style>
  <w:style w:type="paragraph" w:customStyle="1" w:styleId="paragraph">
    <w:name w:val="paragraph"/>
    <w:basedOn w:val="Normal"/>
    <w:rsid w:val="00790BFA"/>
    <w:pPr>
      <w:spacing w:before="100" w:beforeAutospacing="1" w:after="100" w:afterAutospacing="1"/>
    </w:pPr>
    <w:rPr>
      <w:lang w:val="en-US"/>
    </w:rPr>
  </w:style>
  <w:style w:type="character" w:customStyle="1" w:styleId="normaltextrun">
    <w:name w:val="normaltextrun"/>
    <w:basedOn w:val="DefaultParagraphFont"/>
    <w:rsid w:val="00790BFA"/>
  </w:style>
  <w:style w:type="character" w:customStyle="1" w:styleId="eop">
    <w:name w:val="eop"/>
    <w:basedOn w:val="DefaultParagraphFont"/>
    <w:rsid w:val="00790BFA"/>
  </w:style>
  <w:style w:type="paragraph" w:styleId="NormalWeb">
    <w:name w:val="Normal (Web)"/>
    <w:basedOn w:val="Normal"/>
    <w:uiPriority w:val="99"/>
    <w:semiHidden/>
    <w:unhideWhenUsed/>
    <w:rsid w:val="00DB6C5B"/>
    <w:pPr>
      <w:spacing w:before="100" w:beforeAutospacing="1" w:after="100" w:afterAutospacing="1"/>
    </w:pPr>
    <w:rPr>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647513307">
          <w:marLeft w:val="0"/>
          <w:marRight w:val="0"/>
          <w:marTop w:val="0"/>
          <w:marBottom w:val="0"/>
          <w:divBdr>
            <w:top w:val="none" w:sz="0" w:space="0" w:color="auto"/>
            <w:left w:val="none" w:sz="0" w:space="0" w:color="auto"/>
            <w:bottom w:val="none" w:sz="0" w:space="0" w:color="auto"/>
            <w:right w:val="none" w:sz="0" w:space="0" w:color="auto"/>
          </w:divBdr>
          <w:divsChild>
            <w:div w:id="797457188">
              <w:marLeft w:val="0"/>
              <w:marRight w:val="0"/>
              <w:marTop w:val="0"/>
              <w:marBottom w:val="0"/>
              <w:divBdr>
                <w:top w:val="none" w:sz="0" w:space="0" w:color="auto"/>
                <w:left w:val="none" w:sz="0" w:space="0" w:color="auto"/>
                <w:bottom w:val="none" w:sz="0" w:space="0" w:color="auto"/>
                <w:right w:val="none" w:sz="0" w:space="0" w:color="auto"/>
              </w:divBdr>
            </w:div>
          </w:divsChild>
        </w:div>
        <w:div w:id="252592805">
          <w:marLeft w:val="0"/>
          <w:marRight w:val="0"/>
          <w:marTop w:val="0"/>
          <w:marBottom w:val="0"/>
          <w:divBdr>
            <w:top w:val="none" w:sz="0" w:space="0" w:color="auto"/>
            <w:left w:val="none" w:sz="0" w:space="0" w:color="auto"/>
            <w:bottom w:val="none" w:sz="0" w:space="0" w:color="auto"/>
            <w:right w:val="none" w:sz="0" w:space="0" w:color="auto"/>
          </w:divBdr>
          <w:divsChild>
            <w:div w:id="2117407726">
              <w:marLeft w:val="0"/>
              <w:marRight w:val="0"/>
              <w:marTop w:val="0"/>
              <w:marBottom w:val="0"/>
              <w:divBdr>
                <w:top w:val="none" w:sz="0" w:space="0" w:color="auto"/>
                <w:left w:val="none" w:sz="0" w:space="0" w:color="auto"/>
                <w:bottom w:val="none" w:sz="0" w:space="0" w:color="auto"/>
                <w:right w:val="none" w:sz="0" w:space="0" w:color="auto"/>
              </w:divBdr>
            </w:div>
          </w:divsChild>
        </w:div>
        <w:div w:id="277219383">
          <w:marLeft w:val="0"/>
          <w:marRight w:val="0"/>
          <w:marTop w:val="0"/>
          <w:marBottom w:val="0"/>
          <w:divBdr>
            <w:top w:val="none" w:sz="0" w:space="0" w:color="auto"/>
            <w:left w:val="none" w:sz="0" w:space="0" w:color="auto"/>
            <w:bottom w:val="none" w:sz="0" w:space="0" w:color="auto"/>
            <w:right w:val="none" w:sz="0" w:space="0" w:color="auto"/>
          </w:divBdr>
          <w:divsChild>
            <w:div w:id="1393390080">
              <w:marLeft w:val="0"/>
              <w:marRight w:val="0"/>
              <w:marTop w:val="0"/>
              <w:marBottom w:val="0"/>
              <w:divBdr>
                <w:top w:val="none" w:sz="0" w:space="0" w:color="auto"/>
                <w:left w:val="none" w:sz="0" w:space="0" w:color="auto"/>
                <w:bottom w:val="none" w:sz="0" w:space="0" w:color="auto"/>
                <w:right w:val="none" w:sz="0" w:space="0" w:color="auto"/>
              </w:divBdr>
            </w:div>
          </w:divsChild>
        </w:div>
        <w:div w:id="487408821">
          <w:marLeft w:val="0"/>
          <w:marRight w:val="0"/>
          <w:marTop w:val="0"/>
          <w:marBottom w:val="0"/>
          <w:divBdr>
            <w:top w:val="none" w:sz="0" w:space="0" w:color="auto"/>
            <w:left w:val="none" w:sz="0" w:space="0" w:color="auto"/>
            <w:bottom w:val="none" w:sz="0" w:space="0" w:color="auto"/>
            <w:right w:val="none" w:sz="0" w:space="0" w:color="auto"/>
          </w:divBdr>
          <w:divsChild>
            <w:div w:id="758480375">
              <w:marLeft w:val="0"/>
              <w:marRight w:val="0"/>
              <w:marTop w:val="0"/>
              <w:marBottom w:val="0"/>
              <w:divBdr>
                <w:top w:val="none" w:sz="0" w:space="0" w:color="auto"/>
                <w:left w:val="none" w:sz="0" w:space="0" w:color="auto"/>
                <w:bottom w:val="none" w:sz="0" w:space="0" w:color="auto"/>
                <w:right w:val="none" w:sz="0" w:space="0" w:color="auto"/>
              </w:divBdr>
            </w:div>
          </w:divsChild>
        </w:div>
        <w:div w:id="2005008950">
          <w:marLeft w:val="0"/>
          <w:marRight w:val="0"/>
          <w:marTop w:val="0"/>
          <w:marBottom w:val="0"/>
          <w:divBdr>
            <w:top w:val="none" w:sz="0" w:space="0" w:color="auto"/>
            <w:left w:val="none" w:sz="0" w:space="0" w:color="auto"/>
            <w:bottom w:val="none" w:sz="0" w:space="0" w:color="auto"/>
            <w:right w:val="none" w:sz="0" w:space="0" w:color="auto"/>
          </w:divBdr>
          <w:divsChild>
            <w:div w:id="1779640733">
              <w:marLeft w:val="0"/>
              <w:marRight w:val="0"/>
              <w:marTop w:val="0"/>
              <w:marBottom w:val="0"/>
              <w:divBdr>
                <w:top w:val="none" w:sz="0" w:space="0" w:color="auto"/>
                <w:left w:val="none" w:sz="0" w:space="0" w:color="auto"/>
                <w:bottom w:val="none" w:sz="0" w:space="0" w:color="auto"/>
                <w:right w:val="none" w:sz="0" w:space="0" w:color="auto"/>
              </w:divBdr>
            </w:div>
          </w:divsChild>
        </w:div>
        <w:div w:id="190146859">
          <w:marLeft w:val="0"/>
          <w:marRight w:val="0"/>
          <w:marTop w:val="0"/>
          <w:marBottom w:val="0"/>
          <w:divBdr>
            <w:top w:val="none" w:sz="0" w:space="0" w:color="auto"/>
            <w:left w:val="none" w:sz="0" w:space="0" w:color="auto"/>
            <w:bottom w:val="none" w:sz="0" w:space="0" w:color="auto"/>
            <w:right w:val="none" w:sz="0" w:space="0" w:color="auto"/>
          </w:divBdr>
          <w:divsChild>
            <w:div w:id="1537154537">
              <w:marLeft w:val="0"/>
              <w:marRight w:val="0"/>
              <w:marTop w:val="0"/>
              <w:marBottom w:val="0"/>
              <w:divBdr>
                <w:top w:val="none" w:sz="0" w:space="0" w:color="auto"/>
                <w:left w:val="none" w:sz="0" w:space="0" w:color="auto"/>
                <w:bottom w:val="none" w:sz="0" w:space="0" w:color="auto"/>
                <w:right w:val="none" w:sz="0" w:space="0" w:color="auto"/>
              </w:divBdr>
            </w:div>
          </w:divsChild>
        </w:div>
        <w:div w:id="771517325">
          <w:marLeft w:val="0"/>
          <w:marRight w:val="0"/>
          <w:marTop w:val="0"/>
          <w:marBottom w:val="0"/>
          <w:divBdr>
            <w:top w:val="none" w:sz="0" w:space="0" w:color="auto"/>
            <w:left w:val="none" w:sz="0" w:space="0" w:color="auto"/>
            <w:bottom w:val="none" w:sz="0" w:space="0" w:color="auto"/>
            <w:right w:val="none" w:sz="0" w:space="0" w:color="auto"/>
          </w:divBdr>
          <w:divsChild>
            <w:div w:id="1315522059">
              <w:marLeft w:val="0"/>
              <w:marRight w:val="0"/>
              <w:marTop w:val="0"/>
              <w:marBottom w:val="0"/>
              <w:divBdr>
                <w:top w:val="none" w:sz="0" w:space="0" w:color="auto"/>
                <w:left w:val="none" w:sz="0" w:space="0" w:color="auto"/>
                <w:bottom w:val="none" w:sz="0" w:space="0" w:color="auto"/>
                <w:right w:val="none" w:sz="0" w:space="0" w:color="auto"/>
              </w:divBdr>
            </w:div>
          </w:divsChild>
        </w:div>
        <w:div w:id="17971178">
          <w:marLeft w:val="0"/>
          <w:marRight w:val="0"/>
          <w:marTop w:val="0"/>
          <w:marBottom w:val="0"/>
          <w:divBdr>
            <w:top w:val="none" w:sz="0" w:space="0" w:color="auto"/>
            <w:left w:val="none" w:sz="0" w:space="0" w:color="auto"/>
            <w:bottom w:val="none" w:sz="0" w:space="0" w:color="auto"/>
            <w:right w:val="none" w:sz="0" w:space="0" w:color="auto"/>
          </w:divBdr>
          <w:divsChild>
            <w:div w:id="535511592">
              <w:marLeft w:val="0"/>
              <w:marRight w:val="0"/>
              <w:marTop w:val="0"/>
              <w:marBottom w:val="0"/>
              <w:divBdr>
                <w:top w:val="none" w:sz="0" w:space="0" w:color="auto"/>
                <w:left w:val="none" w:sz="0" w:space="0" w:color="auto"/>
                <w:bottom w:val="none" w:sz="0" w:space="0" w:color="auto"/>
                <w:right w:val="none" w:sz="0" w:space="0" w:color="auto"/>
              </w:divBdr>
            </w:div>
          </w:divsChild>
        </w:div>
        <w:div w:id="203948095">
          <w:marLeft w:val="0"/>
          <w:marRight w:val="0"/>
          <w:marTop w:val="0"/>
          <w:marBottom w:val="0"/>
          <w:divBdr>
            <w:top w:val="none" w:sz="0" w:space="0" w:color="auto"/>
            <w:left w:val="none" w:sz="0" w:space="0" w:color="auto"/>
            <w:bottom w:val="none" w:sz="0" w:space="0" w:color="auto"/>
            <w:right w:val="none" w:sz="0" w:space="0" w:color="auto"/>
          </w:divBdr>
          <w:divsChild>
            <w:div w:id="739059518">
              <w:marLeft w:val="0"/>
              <w:marRight w:val="0"/>
              <w:marTop w:val="0"/>
              <w:marBottom w:val="0"/>
              <w:divBdr>
                <w:top w:val="none" w:sz="0" w:space="0" w:color="auto"/>
                <w:left w:val="none" w:sz="0" w:space="0" w:color="auto"/>
                <w:bottom w:val="none" w:sz="0" w:space="0" w:color="auto"/>
                <w:right w:val="none" w:sz="0" w:space="0" w:color="auto"/>
              </w:divBdr>
            </w:div>
          </w:divsChild>
        </w:div>
        <w:div w:id="416220206">
          <w:marLeft w:val="0"/>
          <w:marRight w:val="0"/>
          <w:marTop w:val="0"/>
          <w:marBottom w:val="0"/>
          <w:divBdr>
            <w:top w:val="none" w:sz="0" w:space="0" w:color="auto"/>
            <w:left w:val="none" w:sz="0" w:space="0" w:color="auto"/>
            <w:bottom w:val="none" w:sz="0" w:space="0" w:color="auto"/>
            <w:right w:val="none" w:sz="0" w:space="0" w:color="auto"/>
          </w:divBdr>
          <w:divsChild>
            <w:div w:id="28991602">
              <w:marLeft w:val="0"/>
              <w:marRight w:val="0"/>
              <w:marTop w:val="0"/>
              <w:marBottom w:val="0"/>
              <w:divBdr>
                <w:top w:val="none" w:sz="0" w:space="0" w:color="auto"/>
                <w:left w:val="none" w:sz="0" w:space="0" w:color="auto"/>
                <w:bottom w:val="none" w:sz="0" w:space="0" w:color="auto"/>
                <w:right w:val="none" w:sz="0" w:space="0" w:color="auto"/>
              </w:divBdr>
            </w:div>
          </w:divsChild>
        </w:div>
        <w:div w:id="756050239">
          <w:marLeft w:val="0"/>
          <w:marRight w:val="0"/>
          <w:marTop w:val="0"/>
          <w:marBottom w:val="0"/>
          <w:divBdr>
            <w:top w:val="none" w:sz="0" w:space="0" w:color="auto"/>
            <w:left w:val="none" w:sz="0" w:space="0" w:color="auto"/>
            <w:bottom w:val="none" w:sz="0" w:space="0" w:color="auto"/>
            <w:right w:val="none" w:sz="0" w:space="0" w:color="auto"/>
          </w:divBdr>
          <w:divsChild>
            <w:div w:id="1595286418">
              <w:marLeft w:val="0"/>
              <w:marRight w:val="0"/>
              <w:marTop w:val="0"/>
              <w:marBottom w:val="0"/>
              <w:divBdr>
                <w:top w:val="none" w:sz="0" w:space="0" w:color="auto"/>
                <w:left w:val="none" w:sz="0" w:space="0" w:color="auto"/>
                <w:bottom w:val="none" w:sz="0" w:space="0" w:color="auto"/>
                <w:right w:val="none" w:sz="0" w:space="0" w:color="auto"/>
              </w:divBdr>
            </w:div>
          </w:divsChild>
        </w:div>
        <w:div w:id="137576643">
          <w:marLeft w:val="0"/>
          <w:marRight w:val="0"/>
          <w:marTop w:val="0"/>
          <w:marBottom w:val="0"/>
          <w:divBdr>
            <w:top w:val="none" w:sz="0" w:space="0" w:color="auto"/>
            <w:left w:val="none" w:sz="0" w:space="0" w:color="auto"/>
            <w:bottom w:val="none" w:sz="0" w:space="0" w:color="auto"/>
            <w:right w:val="none" w:sz="0" w:space="0" w:color="auto"/>
          </w:divBdr>
          <w:divsChild>
            <w:div w:id="825242044">
              <w:marLeft w:val="0"/>
              <w:marRight w:val="0"/>
              <w:marTop w:val="0"/>
              <w:marBottom w:val="0"/>
              <w:divBdr>
                <w:top w:val="none" w:sz="0" w:space="0" w:color="auto"/>
                <w:left w:val="none" w:sz="0" w:space="0" w:color="auto"/>
                <w:bottom w:val="none" w:sz="0" w:space="0" w:color="auto"/>
                <w:right w:val="none" w:sz="0" w:space="0" w:color="auto"/>
              </w:divBdr>
            </w:div>
          </w:divsChild>
        </w:div>
        <w:div w:id="174079476">
          <w:marLeft w:val="0"/>
          <w:marRight w:val="0"/>
          <w:marTop w:val="0"/>
          <w:marBottom w:val="0"/>
          <w:divBdr>
            <w:top w:val="none" w:sz="0" w:space="0" w:color="auto"/>
            <w:left w:val="none" w:sz="0" w:space="0" w:color="auto"/>
            <w:bottom w:val="none" w:sz="0" w:space="0" w:color="auto"/>
            <w:right w:val="none" w:sz="0" w:space="0" w:color="auto"/>
          </w:divBdr>
          <w:divsChild>
            <w:div w:id="140847884">
              <w:marLeft w:val="0"/>
              <w:marRight w:val="0"/>
              <w:marTop w:val="0"/>
              <w:marBottom w:val="0"/>
              <w:divBdr>
                <w:top w:val="none" w:sz="0" w:space="0" w:color="auto"/>
                <w:left w:val="none" w:sz="0" w:space="0" w:color="auto"/>
                <w:bottom w:val="none" w:sz="0" w:space="0" w:color="auto"/>
                <w:right w:val="none" w:sz="0" w:space="0" w:color="auto"/>
              </w:divBdr>
            </w:div>
          </w:divsChild>
        </w:div>
        <w:div w:id="1918050526">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
          </w:divsChild>
        </w:div>
        <w:div w:id="2120829622">
          <w:marLeft w:val="0"/>
          <w:marRight w:val="0"/>
          <w:marTop w:val="0"/>
          <w:marBottom w:val="0"/>
          <w:divBdr>
            <w:top w:val="none" w:sz="0" w:space="0" w:color="auto"/>
            <w:left w:val="none" w:sz="0" w:space="0" w:color="auto"/>
            <w:bottom w:val="none" w:sz="0" w:space="0" w:color="auto"/>
            <w:right w:val="none" w:sz="0" w:space="0" w:color="auto"/>
          </w:divBdr>
          <w:divsChild>
            <w:div w:id="1752041526">
              <w:marLeft w:val="0"/>
              <w:marRight w:val="0"/>
              <w:marTop w:val="0"/>
              <w:marBottom w:val="0"/>
              <w:divBdr>
                <w:top w:val="none" w:sz="0" w:space="0" w:color="auto"/>
                <w:left w:val="none" w:sz="0" w:space="0" w:color="auto"/>
                <w:bottom w:val="none" w:sz="0" w:space="0" w:color="auto"/>
                <w:right w:val="none" w:sz="0" w:space="0" w:color="auto"/>
              </w:divBdr>
            </w:div>
          </w:divsChild>
        </w:div>
        <w:div w:id="980695271">
          <w:marLeft w:val="0"/>
          <w:marRight w:val="0"/>
          <w:marTop w:val="0"/>
          <w:marBottom w:val="0"/>
          <w:divBdr>
            <w:top w:val="none" w:sz="0" w:space="0" w:color="auto"/>
            <w:left w:val="none" w:sz="0" w:space="0" w:color="auto"/>
            <w:bottom w:val="none" w:sz="0" w:space="0" w:color="auto"/>
            <w:right w:val="none" w:sz="0" w:space="0" w:color="auto"/>
          </w:divBdr>
          <w:divsChild>
            <w:div w:id="1072309656">
              <w:marLeft w:val="0"/>
              <w:marRight w:val="0"/>
              <w:marTop w:val="0"/>
              <w:marBottom w:val="0"/>
              <w:divBdr>
                <w:top w:val="none" w:sz="0" w:space="0" w:color="auto"/>
                <w:left w:val="none" w:sz="0" w:space="0" w:color="auto"/>
                <w:bottom w:val="none" w:sz="0" w:space="0" w:color="auto"/>
                <w:right w:val="none" w:sz="0" w:space="0" w:color="auto"/>
              </w:divBdr>
            </w:div>
          </w:divsChild>
        </w:div>
        <w:div w:id="235283780">
          <w:marLeft w:val="0"/>
          <w:marRight w:val="0"/>
          <w:marTop w:val="0"/>
          <w:marBottom w:val="0"/>
          <w:divBdr>
            <w:top w:val="none" w:sz="0" w:space="0" w:color="auto"/>
            <w:left w:val="none" w:sz="0" w:space="0" w:color="auto"/>
            <w:bottom w:val="none" w:sz="0" w:space="0" w:color="auto"/>
            <w:right w:val="none" w:sz="0" w:space="0" w:color="auto"/>
          </w:divBdr>
          <w:divsChild>
            <w:div w:id="113865306">
              <w:marLeft w:val="0"/>
              <w:marRight w:val="0"/>
              <w:marTop w:val="0"/>
              <w:marBottom w:val="0"/>
              <w:divBdr>
                <w:top w:val="none" w:sz="0" w:space="0" w:color="auto"/>
                <w:left w:val="none" w:sz="0" w:space="0" w:color="auto"/>
                <w:bottom w:val="none" w:sz="0" w:space="0" w:color="auto"/>
                <w:right w:val="none" w:sz="0" w:space="0" w:color="auto"/>
              </w:divBdr>
            </w:div>
          </w:divsChild>
        </w:div>
        <w:div w:id="1932541350">
          <w:marLeft w:val="0"/>
          <w:marRight w:val="0"/>
          <w:marTop w:val="0"/>
          <w:marBottom w:val="0"/>
          <w:divBdr>
            <w:top w:val="none" w:sz="0" w:space="0" w:color="auto"/>
            <w:left w:val="none" w:sz="0" w:space="0" w:color="auto"/>
            <w:bottom w:val="none" w:sz="0" w:space="0" w:color="auto"/>
            <w:right w:val="none" w:sz="0" w:space="0" w:color="auto"/>
          </w:divBdr>
          <w:divsChild>
            <w:div w:id="651447961">
              <w:marLeft w:val="0"/>
              <w:marRight w:val="0"/>
              <w:marTop w:val="0"/>
              <w:marBottom w:val="0"/>
              <w:divBdr>
                <w:top w:val="none" w:sz="0" w:space="0" w:color="auto"/>
                <w:left w:val="none" w:sz="0" w:space="0" w:color="auto"/>
                <w:bottom w:val="none" w:sz="0" w:space="0" w:color="auto"/>
                <w:right w:val="none" w:sz="0" w:space="0" w:color="auto"/>
              </w:divBdr>
            </w:div>
          </w:divsChild>
        </w:div>
        <w:div w:id="1345598088">
          <w:marLeft w:val="0"/>
          <w:marRight w:val="0"/>
          <w:marTop w:val="0"/>
          <w:marBottom w:val="0"/>
          <w:divBdr>
            <w:top w:val="none" w:sz="0" w:space="0" w:color="auto"/>
            <w:left w:val="none" w:sz="0" w:space="0" w:color="auto"/>
            <w:bottom w:val="none" w:sz="0" w:space="0" w:color="auto"/>
            <w:right w:val="none" w:sz="0" w:space="0" w:color="auto"/>
          </w:divBdr>
          <w:divsChild>
            <w:div w:id="387073798">
              <w:marLeft w:val="0"/>
              <w:marRight w:val="0"/>
              <w:marTop w:val="0"/>
              <w:marBottom w:val="0"/>
              <w:divBdr>
                <w:top w:val="none" w:sz="0" w:space="0" w:color="auto"/>
                <w:left w:val="none" w:sz="0" w:space="0" w:color="auto"/>
                <w:bottom w:val="none" w:sz="0" w:space="0" w:color="auto"/>
                <w:right w:val="none" w:sz="0" w:space="0" w:color="auto"/>
              </w:divBdr>
            </w:div>
          </w:divsChild>
        </w:div>
        <w:div w:id="1443577115">
          <w:marLeft w:val="0"/>
          <w:marRight w:val="0"/>
          <w:marTop w:val="0"/>
          <w:marBottom w:val="0"/>
          <w:divBdr>
            <w:top w:val="none" w:sz="0" w:space="0" w:color="auto"/>
            <w:left w:val="none" w:sz="0" w:space="0" w:color="auto"/>
            <w:bottom w:val="none" w:sz="0" w:space="0" w:color="auto"/>
            <w:right w:val="none" w:sz="0" w:space="0" w:color="auto"/>
          </w:divBdr>
          <w:divsChild>
            <w:div w:id="677120209">
              <w:marLeft w:val="0"/>
              <w:marRight w:val="0"/>
              <w:marTop w:val="0"/>
              <w:marBottom w:val="0"/>
              <w:divBdr>
                <w:top w:val="none" w:sz="0" w:space="0" w:color="auto"/>
                <w:left w:val="none" w:sz="0" w:space="0" w:color="auto"/>
                <w:bottom w:val="none" w:sz="0" w:space="0" w:color="auto"/>
                <w:right w:val="none" w:sz="0" w:space="0" w:color="auto"/>
              </w:divBdr>
            </w:div>
          </w:divsChild>
        </w:div>
        <w:div w:id="744424077">
          <w:marLeft w:val="0"/>
          <w:marRight w:val="0"/>
          <w:marTop w:val="0"/>
          <w:marBottom w:val="0"/>
          <w:divBdr>
            <w:top w:val="none" w:sz="0" w:space="0" w:color="auto"/>
            <w:left w:val="none" w:sz="0" w:space="0" w:color="auto"/>
            <w:bottom w:val="none" w:sz="0" w:space="0" w:color="auto"/>
            <w:right w:val="none" w:sz="0" w:space="0" w:color="auto"/>
          </w:divBdr>
          <w:divsChild>
            <w:div w:id="1097869072">
              <w:marLeft w:val="0"/>
              <w:marRight w:val="0"/>
              <w:marTop w:val="0"/>
              <w:marBottom w:val="0"/>
              <w:divBdr>
                <w:top w:val="none" w:sz="0" w:space="0" w:color="auto"/>
                <w:left w:val="none" w:sz="0" w:space="0" w:color="auto"/>
                <w:bottom w:val="none" w:sz="0" w:space="0" w:color="auto"/>
                <w:right w:val="none" w:sz="0" w:space="0" w:color="auto"/>
              </w:divBdr>
            </w:div>
          </w:divsChild>
        </w:div>
        <w:div w:id="691229973">
          <w:marLeft w:val="0"/>
          <w:marRight w:val="0"/>
          <w:marTop w:val="0"/>
          <w:marBottom w:val="0"/>
          <w:divBdr>
            <w:top w:val="none" w:sz="0" w:space="0" w:color="auto"/>
            <w:left w:val="none" w:sz="0" w:space="0" w:color="auto"/>
            <w:bottom w:val="none" w:sz="0" w:space="0" w:color="auto"/>
            <w:right w:val="none" w:sz="0" w:space="0" w:color="auto"/>
          </w:divBdr>
          <w:divsChild>
            <w:div w:id="1739325985">
              <w:marLeft w:val="0"/>
              <w:marRight w:val="0"/>
              <w:marTop w:val="0"/>
              <w:marBottom w:val="0"/>
              <w:divBdr>
                <w:top w:val="none" w:sz="0" w:space="0" w:color="auto"/>
                <w:left w:val="none" w:sz="0" w:space="0" w:color="auto"/>
                <w:bottom w:val="none" w:sz="0" w:space="0" w:color="auto"/>
                <w:right w:val="none" w:sz="0" w:space="0" w:color="auto"/>
              </w:divBdr>
            </w:div>
          </w:divsChild>
        </w:div>
        <w:div w:id="1910340924">
          <w:marLeft w:val="0"/>
          <w:marRight w:val="0"/>
          <w:marTop w:val="0"/>
          <w:marBottom w:val="0"/>
          <w:divBdr>
            <w:top w:val="none" w:sz="0" w:space="0" w:color="auto"/>
            <w:left w:val="none" w:sz="0" w:space="0" w:color="auto"/>
            <w:bottom w:val="none" w:sz="0" w:space="0" w:color="auto"/>
            <w:right w:val="none" w:sz="0" w:space="0" w:color="auto"/>
          </w:divBdr>
          <w:divsChild>
            <w:div w:id="522478849">
              <w:marLeft w:val="0"/>
              <w:marRight w:val="0"/>
              <w:marTop w:val="0"/>
              <w:marBottom w:val="0"/>
              <w:divBdr>
                <w:top w:val="none" w:sz="0" w:space="0" w:color="auto"/>
                <w:left w:val="none" w:sz="0" w:space="0" w:color="auto"/>
                <w:bottom w:val="none" w:sz="0" w:space="0" w:color="auto"/>
                <w:right w:val="none" w:sz="0" w:space="0" w:color="auto"/>
              </w:divBdr>
            </w:div>
          </w:divsChild>
        </w:div>
        <w:div w:id="407307888">
          <w:marLeft w:val="0"/>
          <w:marRight w:val="0"/>
          <w:marTop w:val="0"/>
          <w:marBottom w:val="0"/>
          <w:divBdr>
            <w:top w:val="none" w:sz="0" w:space="0" w:color="auto"/>
            <w:left w:val="none" w:sz="0" w:space="0" w:color="auto"/>
            <w:bottom w:val="none" w:sz="0" w:space="0" w:color="auto"/>
            <w:right w:val="none" w:sz="0" w:space="0" w:color="auto"/>
          </w:divBdr>
          <w:divsChild>
            <w:div w:id="197203370">
              <w:marLeft w:val="0"/>
              <w:marRight w:val="0"/>
              <w:marTop w:val="0"/>
              <w:marBottom w:val="0"/>
              <w:divBdr>
                <w:top w:val="none" w:sz="0" w:space="0" w:color="auto"/>
                <w:left w:val="none" w:sz="0" w:space="0" w:color="auto"/>
                <w:bottom w:val="none" w:sz="0" w:space="0" w:color="auto"/>
                <w:right w:val="none" w:sz="0" w:space="0" w:color="auto"/>
              </w:divBdr>
            </w:div>
            <w:div w:id="446899180">
              <w:marLeft w:val="0"/>
              <w:marRight w:val="0"/>
              <w:marTop w:val="0"/>
              <w:marBottom w:val="0"/>
              <w:divBdr>
                <w:top w:val="none" w:sz="0" w:space="0" w:color="auto"/>
                <w:left w:val="none" w:sz="0" w:space="0" w:color="auto"/>
                <w:bottom w:val="none" w:sz="0" w:space="0" w:color="auto"/>
                <w:right w:val="none" w:sz="0" w:space="0" w:color="auto"/>
              </w:divBdr>
            </w:div>
          </w:divsChild>
        </w:div>
        <w:div w:id="643507931">
          <w:marLeft w:val="0"/>
          <w:marRight w:val="0"/>
          <w:marTop w:val="0"/>
          <w:marBottom w:val="0"/>
          <w:divBdr>
            <w:top w:val="none" w:sz="0" w:space="0" w:color="auto"/>
            <w:left w:val="none" w:sz="0" w:space="0" w:color="auto"/>
            <w:bottom w:val="none" w:sz="0" w:space="0" w:color="auto"/>
            <w:right w:val="none" w:sz="0" w:space="0" w:color="auto"/>
          </w:divBdr>
          <w:divsChild>
            <w:div w:id="2011366608">
              <w:marLeft w:val="0"/>
              <w:marRight w:val="0"/>
              <w:marTop w:val="0"/>
              <w:marBottom w:val="0"/>
              <w:divBdr>
                <w:top w:val="none" w:sz="0" w:space="0" w:color="auto"/>
                <w:left w:val="none" w:sz="0" w:space="0" w:color="auto"/>
                <w:bottom w:val="none" w:sz="0" w:space="0" w:color="auto"/>
                <w:right w:val="none" w:sz="0" w:space="0" w:color="auto"/>
              </w:divBdr>
            </w:div>
          </w:divsChild>
        </w:div>
        <w:div w:id="761881356">
          <w:marLeft w:val="0"/>
          <w:marRight w:val="0"/>
          <w:marTop w:val="0"/>
          <w:marBottom w:val="0"/>
          <w:divBdr>
            <w:top w:val="none" w:sz="0" w:space="0" w:color="auto"/>
            <w:left w:val="none" w:sz="0" w:space="0" w:color="auto"/>
            <w:bottom w:val="none" w:sz="0" w:space="0" w:color="auto"/>
            <w:right w:val="none" w:sz="0" w:space="0" w:color="auto"/>
          </w:divBdr>
          <w:divsChild>
            <w:div w:id="1093473583">
              <w:marLeft w:val="0"/>
              <w:marRight w:val="0"/>
              <w:marTop w:val="0"/>
              <w:marBottom w:val="0"/>
              <w:divBdr>
                <w:top w:val="none" w:sz="0" w:space="0" w:color="auto"/>
                <w:left w:val="none" w:sz="0" w:space="0" w:color="auto"/>
                <w:bottom w:val="none" w:sz="0" w:space="0" w:color="auto"/>
                <w:right w:val="none" w:sz="0" w:space="0" w:color="auto"/>
              </w:divBdr>
            </w:div>
          </w:divsChild>
        </w:div>
        <w:div w:id="563376783">
          <w:marLeft w:val="0"/>
          <w:marRight w:val="0"/>
          <w:marTop w:val="0"/>
          <w:marBottom w:val="0"/>
          <w:divBdr>
            <w:top w:val="none" w:sz="0" w:space="0" w:color="auto"/>
            <w:left w:val="none" w:sz="0" w:space="0" w:color="auto"/>
            <w:bottom w:val="none" w:sz="0" w:space="0" w:color="auto"/>
            <w:right w:val="none" w:sz="0" w:space="0" w:color="auto"/>
          </w:divBdr>
          <w:divsChild>
            <w:div w:id="1456632033">
              <w:marLeft w:val="0"/>
              <w:marRight w:val="0"/>
              <w:marTop w:val="0"/>
              <w:marBottom w:val="0"/>
              <w:divBdr>
                <w:top w:val="none" w:sz="0" w:space="0" w:color="auto"/>
                <w:left w:val="none" w:sz="0" w:space="0" w:color="auto"/>
                <w:bottom w:val="none" w:sz="0" w:space="0" w:color="auto"/>
                <w:right w:val="none" w:sz="0" w:space="0" w:color="auto"/>
              </w:divBdr>
            </w:div>
          </w:divsChild>
        </w:div>
        <w:div w:id="948586484">
          <w:marLeft w:val="0"/>
          <w:marRight w:val="0"/>
          <w:marTop w:val="0"/>
          <w:marBottom w:val="0"/>
          <w:divBdr>
            <w:top w:val="none" w:sz="0" w:space="0" w:color="auto"/>
            <w:left w:val="none" w:sz="0" w:space="0" w:color="auto"/>
            <w:bottom w:val="none" w:sz="0" w:space="0" w:color="auto"/>
            <w:right w:val="none" w:sz="0" w:space="0" w:color="auto"/>
          </w:divBdr>
          <w:divsChild>
            <w:div w:id="1964801261">
              <w:marLeft w:val="0"/>
              <w:marRight w:val="0"/>
              <w:marTop w:val="0"/>
              <w:marBottom w:val="0"/>
              <w:divBdr>
                <w:top w:val="none" w:sz="0" w:space="0" w:color="auto"/>
                <w:left w:val="none" w:sz="0" w:space="0" w:color="auto"/>
                <w:bottom w:val="none" w:sz="0" w:space="0" w:color="auto"/>
                <w:right w:val="none" w:sz="0" w:space="0" w:color="auto"/>
              </w:divBdr>
            </w:div>
          </w:divsChild>
        </w:div>
        <w:div w:id="1396079372">
          <w:marLeft w:val="0"/>
          <w:marRight w:val="0"/>
          <w:marTop w:val="0"/>
          <w:marBottom w:val="0"/>
          <w:divBdr>
            <w:top w:val="none" w:sz="0" w:space="0" w:color="auto"/>
            <w:left w:val="none" w:sz="0" w:space="0" w:color="auto"/>
            <w:bottom w:val="none" w:sz="0" w:space="0" w:color="auto"/>
            <w:right w:val="none" w:sz="0" w:space="0" w:color="auto"/>
          </w:divBdr>
          <w:divsChild>
            <w:div w:id="1770470493">
              <w:marLeft w:val="0"/>
              <w:marRight w:val="0"/>
              <w:marTop w:val="0"/>
              <w:marBottom w:val="0"/>
              <w:divBdr>
                <w:top w:val="none" w:sz="0" w:space="0" w:color="auto"/>
                <w:left w:val="none" w:sz="0" w:space="0" w:color="auto"/>
                <w:bottom w:val="none" w:sz="0" w:space="0" w:color="auto"/>
                <w:right w:val="none" w:sz="0" w:space="0" w:color="auto"/>
              </w:divBdr>
            </w:div>
          </w:divsChild>
        </w:div>
        <w:div w:id="135269140">
          <w:marLeft w:val="0"/>
          <w:marRight w:val="0"/>
          <w:marTop w:val="0"/>
          <w:marBottom w:val="0"/>
          <w:divBdr>
            <w:top w:val="none" w:sz="0" w:space="0" w:color="auto"/>
            <w:left w:val="none" w:sz="0" w:space="0" w:color="auto"/>
            <w:bottom w:val="none" w:sz="0" w:space="0" w:color="auto"/>
            <w:right w:val="none" w:sz="0" w:space="0" w:color="auto"/>
          </w:divBdr>
          <w:divsChild>
            <w:div w:id="510922289">
              <w:marLeft w:val="0"/>
              <w:marRight w:val="0"/>
              <w:marTop w:val="0"/>
              <w:marBottom w:val="0"/>
              <w:divBdr>
                <w:top w:val="none" w:sz="0" w:space="0" w:color="auto"/>
                <w:left w:val="none" w:sz="0" w:space="0" w:color="auto"/>
                <w:bottom w:val="none" w:sz="0" w:space="0" w:color="auto"/>
                <w:right w:val="none" w:sz="0" w:space="0" w:color="auto"/>
              </w:divBdr>
            </w:div>
          </w:divsChild>
        </w:div>
        <w:div w:id="498888500">
          <w:marLeft w:val="0"/>
          <w:marRight w:val="0"/>
          <w:marTop w:val="0"/>
          <w:marBottom w:val="0"/>
          <w:divBdr>
            <w:top w:val="none" w:sz="0" w:space="0" w:color="auto"/>
            <w:left w:val="none" w:sz="0" w:space="0" w:color="auto"/>
            <w:bottom w:val="none" w:sz="0" w:space="0" w:color="auto"/>
            <w:right w:val="none" w:sz="0" w:space="0" w:color="auto"/>
          </w:divBdr>
          <w:divsChild>
            <w:div w:id="6177814">
              <w:marLeft w:val="0"/>
              <w:marRight w:val="0"/>
              <w:marTop w:val="0"/>
              <w:marBottom w:val="0"/>
              <w:divBdr>
                <w:top w:val="none" w:sz="0" w:space="0" w:color="auto"/>
                <w:left w:val="none" w:sz="0" w:space="0" w:color="auto"/>
                <w:bottom w:val="none" w:sz="0" w:space="0" w:color="auto"/>
                <w:right w:val="none" w:sz="0" w:space="0" w:color="auto"/>
              </w:divBdr>
            </w:div>
          </w:divsChild>
        </w:div>
        <w:div w:id="1721905362">
          <w:marLeft w:val="0"/>
          <w:marRight w:val="0"/>
          <w:marTop w:val="0"/>
          <w:marBottom w:val="0"/>
          <w:divBdr>
            <w:top w:val="none" w:sz="0" w:space="0" w:color="auto"/>
            <w:left w:val="none" w:sz="0" w:space="0" w:color="auto"/>
            <w:bottom w:val="none" w:sz="0" w:space="0" w:color="auto"/>
            <w:right w:val="none" w:sz="0" w:space="0" w:color="auto"/>
          </w:divBdr>
          <w:divsChild>
            <w:div w:id="1080831078">
              <w:marLeft w:val="0"/>
              <w:marRight w:val="0"/>
              <w:marTop w:val="0"/>
              <w:marBottom w:val="0"/>
              <w:divBdr>
                <w:top w:val="none" w:sz="0" w:space="0" w:color="auto"/>
                <w:left w:val="none" w:sz="0" w:space="0" w:color="auto"/>
                <w:bottom w:val="none" w:sz="0" w:space="0" w:color="auto"/>
                <w:right w:val="none" w:sz="0" w:space="0" w:color="auto"/>
              </w:divBdr>
            </w:div>
            <w:div w:id="1401323381">
              <w:marLeft w:val="0"/>
              <w:marRight w:val="0"/>
              <w:marTop w:val="0"/>
              <w:marBottom w:val="0"/>
              <w:divBdr>
                <w:top w:val="none" w:sz="0" w:space="0" w:color="auto"/>
                <w:left w:val="none" w:sz="0" w:space="0" w:color="auto"/>
                <w:bottom w:val="none" w:sz="0" w:space="0" w:color="auto"/>
                <w:right w:val="none" w:sz="0" w:space="0" w:color="auto"/>
              </w:divBdr>
            </w:div>
          </w:divsChild>
        </w:div>
        <w:div w:id="1245454378">
          <w:marLeft w:val="0"/>
          <w:marRight w:val="0"/>
          <w:marTop w:val="0"/>
          <w:marBottom w:val="0"/>
          <w:divBdr>
            <w:top w:val="none" w:sz="0" w:space="0" w:color="auto"/>
            <w:left w:val="none" w:sz="0" w:space="0" w:color="auto"/>
            <w:bottom w:val="none" w:sz="0" w:space="0" w:color="auto"/>
            <w:right w:val="none" w:sz="0" w:space="0" w:color="auto"/>
          </w:divBdr>
          <w:divsChild>
            <w:div w:id="180628992">
              <w:marLeft w:val="0"/>
              <w:marRight w:val="0"/>
              <w:marTop w:val="0"/>
              <w:marBottom w:val="0"/>
              <w:divBdr>
                <w:top w:val="none" w:sz="0" w:space="0" w:color="auto"/>
                <w:left w:val="none" w:sz="0" w:space="0" w:color="auto"/>
                <w:bottom w:val="none" w:sz="0" w:space="0" w:color="auto"/>
                <w:right w:val="none" w:sz="0" w:space="0" w:color="auto"/>
              </w:divBdr>
            </w:div>
          </w:divsChild>
        </w:div>
        <w:div w:id="1164708413">
          <w:marLeft w:val="0"/>
          <w:marRight w:val="0"/>
          <w:marTop w:val="0"/>
          <w:marBottom w:val="0"/>
          <w:divBdr>
            <w:top w:val="none" w:sz="0" w:space="0" w:color="auto"/>
            <w:left w:val="none" w:sz="0" w:space="0" w:color="auto"/>
            <w:bottom w:val="none" w:sz="0" w:space="0" w:color="auto"/>
            <w:right w:val="none" w:sz="0" w:space="0" w:color="auto"/>
          </w:divBdr>
          <w:divsChild>
            <w:div w:id="2041397234">
              <w:marLeft w:val="0"/>
              <w:marRight w:val="0"/>
              <w:marTop w:val="0"/>
              <w:marBottom w:val="0"/>
              <w:divBdr>
                <w:top w:val="none" w:sz="0" w:space="0" w:color="auto"/>
                <w:left w:val="none" w:sz="0" w:space="0" w:color="auto"/>
                <w:bottom w:val="none" w:sz="0" w:space="0" w:color="auto"/>
                <w:right w:val="none" w:sz="0" w:space="0" w:color="auto"/>
              </w:divBdr>
            </w:div>
          </w:divsChild>
        </w:div>
        <w:div w:id="834027177">
          <w:marLeft w:val="0"/>
          <w:marRight w:val="0"/>
          <w:marTop w:val="0"/>
          <w:marBottom w:val="0"/>
          <w:divBdr>
            <w:top w:val="none" w:sz="0" w:space="0" w:color="auto"/>
            <w:left w:val="none" w:sz="0" w:space="0" w:color="auto"/>
            <w:bottom w:val="none" w:sz="0" w:space="0" w:color="auto"/>
            <w:right w:val="none" w:sz="0" w:space="0" w:color="auto"/>
          </w:divBdr>
          <w:divsChild>
            <w:div w:id="1144740204">
              <w:marLeft w:val="0"/>
              <w:marRight w:val="0"/>
              <w:marTop w:val="0"/>
              <w:marBottom w:val="0"/>
              <w:divBdr>
                <w:top w:val="none" w:sz="0" w:space="0" w:color="auto"/>
                <w:left w:val="none" w:sz="0" w:space="0" w:color="auto"/>
                <w:bottom w:val="none" w:sz="0" w:space="0" w:color="auto"/>
                <w:right w:val="none" w:sz="0" w:space="0" w:color="auto"/>
              </w:divBdr>
            </w:div>
          </w:divsChild>
        </w:div>
        <w:div w:id="108163677">
          <w:marLeft w:val="0"/>
          <w:marRight w:val="0"/>
          <w:marTop w:val="0"/>
          <w:marBottom w:val="0"/>
          <w:divBdr>
            <w:top w:val="none" w:sz="0" w:space="0" w:color="auto"/>
            <w:left w:val="none" w:sz="0" w:space="0" w:color="auto"/>
            <w:bottom w:val="none" w:sz="0" w:space="0" w:color="auto"/>
            <w:right w:val="none" w:sz="0" w:space="0" w:color="auto"/>
          </w:divBdr>
          <w:divsChild>
            <w:div w:id="2018537433">
              <w:marLeft w:val="0"/>
              <w:marRight w:val="0"/>
              <w:marTop w:val="0"/>
              <w:marBottom w:val="0"/>
              <w:divBdr>
                <w:top w:val="none" w:sz="0" w:space="0" w:color="auto"/>
                <w:left w:val="none" w:sz="0" w:space="0" w:color="auto"/>
                <w:bottom w:val="none" w:sz="0" w:space="0" w:color="auto"/>
                <w:right w:val="none" w:sz="0" w:space="0" w:color="auto"/>
              </w:divBdr>
            </w:div>
          </w:divsChild>
        </w:div>
        <w:div w:id="280764710">
          <w:marLeft w:val="0"/>
          <w:marRight w:val="0"/>
          <w:marTop w:val="0"/>
          <w:marBottom w:val="0"/>
          <w:divBdr>
            <w:top w:val="none" w:sz="0" w:space="0" w:color="auto"/>
            <w:left w:val="none" w:sz="0" w:space="0" w:color="auto"/>
            <w:bottom w:val="none" w:sz="0" w:space="0" w:color="auto"/>
            <w:right w:val="none" w:sz="0" w:space="0" w:color="auto"/>
          </w:divBdr>
          <w:divsChild>
            <w:div w:id="1917276032">
              <w:marLeft w:val="0"/>
              <w:marRight w:val="0"/>
              <w:marTop w:val="0"/>
              <w:marBottom w:val="0"/>
              <w:divBdr>
                <w:top w:val="none" w:sz="0" w:space="0" w:color="auto"/>
                <w:left w:val="none" w:sz="0" w:space="0" w:color="auto"/>
                <w:bottom w:val="none" w:sz="0" w:space="0" w:color="auto"/>
                <w:right w:val="none" w:sz="0" w:space="0" w:color="auto"/>
              </w:divBdr>
            </w:div>
          </w:divsChild>
        </w:div>
        <w:div w:id="1607149450">
          <w:marLeft w:val="0"/>
          <w:marRight w:val="0"/>
          <w:marTop w:val="0"/>
          <w:marBottom w:val="0"/>
          <w:divBdr>
            <w:top w:val="none" w:sz="0" w:space="0" w:color="auto"/>
            <w:left w:val="none" w:sz="0" w:space="0" w:color="auto"/>
            <w:bottom w:val="none" w:sz="0" w:space="0" w:color="auto"/>
            <w:right w:val="none" w:sz="0" w:space="0" w:color="auto"/>
          </w:divBdr>
          <w:divsChild>
            <w:div w:id="887766136">
              <w:marLeft w:val="0"/>
              <w:marRight w:val="0"/>
              <w:marTop w:val="0"/>
              <w:marBottom w:val="0"/>
              <w:divBdr>
                <w:top w:val="none" w:sz="0" w:space="0" w:color="auto"/>
                <w:left w:val="none" w:sz="0" w:space="0" w:color="auto"/>
                <w:bottom w:val="none" w:sz="0" w:space="0" w:color="auto"/>
                <w:right w:val="none" w:sz="0" w:space="0" w:color="auto"/>
              </w:divBdr>
            </w:div>
          </w:divsChild>
        </w:div>
        <w:div w:id="2130119721">
          <w:marLeft w:val="0"/>
          <w:marRight w:val="0"/>
          <w:marTop w:val="0"/>
          <w:marBottom w:val="0"/>
          <w:divBdr>
            <w:top w:val="none" w:sz="0" w:space="0" w:color="auto"/>
            <w:left w:val="none" w:sz="0" w:space="0" w:color="auto"/>
            <w:bottom w:val="none" w:sz="0" w:space="0" w:color="auto"/>
            <w:right w:val="none" w:sz="0" w:space="0" w:color="auto"/>
          </w:divBdr>
          <w:divsChild>
            <w:div w:id="2110924189">
              <w:marLeft w:val="0"/>
              <w:marRight w:val="0"/>
              <w:marTop w:val="0"/>
              <w:marBottom w:val="0"/>
              <w:divBdr>
                <w:top w:val="none" w:sz="0" w:space="0" w:color="auto"/>
                <w:left w:val="none" w:sz="0" w:space="0" w:color="auto"/>
                <w:bottom w:val="none" w:sz="0" w:space="0" w:color="auto"/>
                <w:right w:val="none" w:sz="0" w:space="0" w:color="auto"/>
              </w:divBdr>
            </w:div>
          </w:divsChild>
        </w:div>
        <w:div w:id="1034622641">
          <w:marLeft w:val="0"/>
          <w:marRight w:val="0"/>
          <w:marTop w:val="0"/>
          <w:marBottom w:val="0"/>
          <w:divBdr>
            <w:top w:val="none" w:sz="0" w:space="0" w:color="auto"/>
            <w:left w:val="none" w:sz="0" w:space="0" w:color="auto"/>
            <w:bottom w:val="none" w:sz="0" w:space="0" w:color="auto"/>
            <w:right w:val="none" w:sz="0" w:space="0" w:color="auto"/>
          </w:divBdr>
          <w:divsChild>
            <w:div w:id="432172001">
              <w:marLeft w:val="0"/>
              <w:marRight w:val="0"/>
              <w:marTop w:val="0"/>
              <w:marBottom w:val="0"/>
              <w:divBdr>
                <w:top w:val="none" w:sz="0" w:space="0" w:color="auto"/>
                <w:left w:val="none" w:sz="0" w:space="0" w:color="auto"/>
                <w:bottom w:val="none" w:sz="0" w:space="0" w:color="auto"/>
                <w:right w:val="none" w:sz="0" w:space="0" w:color="auto"/>
              </w:divBdr>
            </w:div>
          </w:divsChild>
        </w:div>
        <w:div w:id="555431222">
          <w:marLeft w:val="0"/>
          <w:marRight w:val="0"/>
          <w:marTop w:val="0"/>
          <w:marBottom w:val="0"/>
          <w:divBdr>
            <w:top w:val="none" w:sz="0" w:space="0" w:color="auto"/>
            <w:left w:val="none" w:sz="0" w:space="0" w:color="auto"/>
            <w:bottom w:val="none" w:sz="0" w:space="0" w:color="auto"/>
            <w:right w:val="none" w:sz="0" w:space="0" w:color="auto"/>
          </w:divBdr>
          <w:divsChild>
            <w:div w:id="100302334">
              <w:marLeft w:val="0"/>
              <w:marRight w:val="0"/>
              <w:marTop w:val="0"/>
              <w:marBottom w:val="0"/>
              <w:divBdr>
                <w:top w:val="none" w:sz="0" w:space="0" w:color="auto"/>
                <w:left w:val="none" w:sz="0" w:space="0" w:color="auto"/>
                <w:bottom w:val="none" w:sz="0" w:space="0" w:color="auto"/>
                <w:right w:val="none" w:sz="0" w:space="0" w:color="auto"/>
              </w:divBdr>
            </w:div>
          </w:divsChild>
        </w:div>
        <w:div w:id="1691254589">
          <w:marLeft w:val="0"/>
          <w:marRight w:val="0"/>
          <w:marTop w:val="0"/>
          <w:marBottom w:val="0"/>
          <w:divBdr>
            <w:top w:val="none" w:sz="0" w:space="0" w:color="auto"/>
            <w:left w:val="none" w:sz="0" w:space="0" w:color="auto"/>
            <w:bottom w:val="none" w:sz="0" w:space="0" w:color="auto"/>
            <w:right w:val="none" w:sz="0" w:space="0" w:color="auto"/>
          </w:divBdr>
          <w:divsChild>
            <w:div w:id="1941254493">
              <w:marLeft w:val="0"/>
              <w:marRight w:val="0"/>
              <w:marTop w:val="0"/>
              <w:marBottom w:val="0"/>
              <w:divBdr>
                <w:top w:val="none" w:sz="0" w:space="0" w:color="auto"/>
                <w:left w:val="none" w:sz="0" w:space="0" w:color="auto"/>
                <w:bottom w:val="none" w:sz="0" w:space="0" w:color="auto"/>
                <w:right w:val="none" w:sz="0" w:space="0" w:color="auto"/>
              </w:divBdr>
            </w:div>
          </w:divsChild>
        </w:div>
        <w:div w:id="651830519">
          <w:marLeft w:val="0"/>
          <w:marRight w:val="0"/>
          <w:marTop w:val="0"/>
          <w:marBottom w:val="0"/>
          <w:divBdr>
            <w:top w:val="none" w:sz="0" w:space="0" w:color="auto"/>
            <w:left w:val="none" w:sz="0" w:space="0" w:color="auto"/>
            <w:bottom w:val="none" w:sz="0" w:space="0" w:color="auto"/>
            <w:right w:val="none" w:sz="0" w:space="0" w:color="auto"/>
          </w:divBdr>
          <w:divsChild>
            <w:div w:id="39519300">
              <w:marLeft w:val="0"/>
              <w:marRight w:val="0"/>
              <w:marTop w:val="0"/>
              <w:marBottom w:val="0"/>
              <w:divBdr>
                <w:top w:val="none" w:sz="0" w:space="0" w:color="auto"/>
                <w:left w:val="none" w:sz="0" w:space="0" w:color="auto"/>
                <w:bottom w:val="none" w:sz="0" w:space="0" w:color="auto"/>
                <w:right w:val="none" w:sz="0" w:space="0" w:color="auto"/>
              </w:divBdr>
            </w:div>
          </w:divsChild>
        </w:div>
        <w:div w:id="1802570763">
          <w:marLeft w:val="0"/>
          <w:marRight w:val="0"/>
          <w:marTop w:val="0"/>
          <w:marBottom w:val="0"/>
          <w:divBdr>
            <w:top w:val="none" w:sz="0" w:space="0" w:color="auto"/>
            <w:left w:val="none" w:sz="0" w:space="0" w:color="auto"/>
            <w:bottom w:val="none" w:sz="0" w:space="0" w:color="auto"/>
            <w:right w:val="none" w:sz="0" w:space="0" w:color="auto"/>
          </w:divBdr>
          <w:divsChild>
            <w:div w:id="720442949">
              <w:marLeft w:val="0"/>
              <w:marRight w:val="0"/>
              <w:marTop w:val="0"/>
              <w:marBottom w:val="0"/>
              <w:divBdr>
                <w:top w:val="none" w:sz="0" w:space="0" w:color="auto"/>
                <w:left w:val="none" w:sz="0" w:space="0" w:color="auto"/>
                <w:bottom w:val="none" w:sz="0" w:space="0" w:color="auto"/>
                <w:right w:val="none" w:sz="0" w:space="0" w:color="auto"/>
              </w:divBdr>
            </w:div>
          </w:divsChild>
        </w:div>
        <w:div w:id="760563253">
          <w:marLeft w:val="0"/>
          <w:marRight w:val="0"/>
          <w:marTop w:val="0"/>
          <w:marBottom w:val="0"/>
          <w:divBdr>
            <w:top w:val="none" w:sz="0" w:space="0" w:color="auto"/>
            <w:left w:val="none" w:sz="0" w:space="0" w:color="auto"/>
            <w:bottom w:val="none" w:sz="0" w:space="0" w:color="auto"/>
            <w:right w:val="none" w:sz="0" w:space="0" w:color="auto"/>
          </w:divBdr>
          <w:divsChild>
            <w:div w:id="323049019">
              <w:marLeft w:val="0"/>
              <w:marRight w:val="0"/>
              <w:marTop w:val="0"/>
              <w:marBottom w:val="0"/>
              <w:divBdr>
                <w:top w:val="none" w:sz="0" w:space="0" w:color="auto"/>
                <w:left w:val="none" w:sz="0" w:space="0" w:color="auto"/>
                <w:bottom w:val="none" w:sz="0" w:space="0" w:color="auto"/>
                <w:right w:val="none" w:sz="0" w:space="0" w:color="auto"/>
              </w:divBdr>
            </w:div>
          </w:divsChild>
        </w:div>
        <w:div w:id="2054689355">
          <w:marLeft w:val="0"/>
          <w:marRight w:val="0"/>
          <w:marTop w:val="0"/>
          <w:marBottom w:val="0"/>
          <w:divBdr>
            <w:top w:val="none" w:sz="0" w:space="0" w:color="auto"/>
            <w:left w:val="none" w:sz="0" w:space="0" w:color="auto"/>
            <w:bottom w:val="none" w:sz="0" w:space="0" w:color="auto"/>
            <w:right w:val="none" w:sz="0" w:space="0" w:color="auto"/>
          </w:divBdr>
          <w:divsChild>
            <w:div w:id="247931599">
              <w:marLeft w:val="0"/>
              <w:marRight w:val="0"/>
              <w:marTop w:val="0"/>
              <w:marBottom w:val="0"/>
              <w:divBdr>
                <w:top w:val="none" w:sz="0" w:space="0" w:color="auto"/>
                <w:left w:val="none" w:sz="0" w:space="0" w:color="auto"/>
                <w:bottom w:val="none" w:sz="0" w:space="0" w:color="auto"/>
                <w:right w:val="none" w:sz="0" w:space="0" w:color="auto"/>
              </w:divBdr>
            </w:div>
          </w:divsChild>
        </w:div>
        <w:div w:id="1579556217">
          <w:marLeft w:val="0"/>
          <w:marRight w:val="0"/>
          <w:marTop w:val="0"/>
          <w:marBottom w:val="0"/>
          <w:divBdr>
            <w:top w:val="none" w:sz="0" w:space="0" w:color="auto"/>
            <w:left w:val="none" w:sz="0" w:space="0" w:color="auto"/>
            <w:bottom w:val="none" w:sz="0" w:space="0" w:color="auto"/>
            <w:right w:val="none" w:sz="0" w:space="0" w:color="auto"/>
          </w:divBdr>
          <w:divsChild>
            <w:div w:id="1380975735">
              <w:marLeft w:val="0"/>
              <w:marRight w:val="0"/>
              <w:marTop w:val="0"/>
              <w:marBottom w:val="0"/>
              <w:divBdr>
                <w:top w:val="none" w:sz="0" w:space="0" w:color="auto"/>
                <w:left w:val="none" w:sz="0" w:space="0" w:color="auto"/>
                <w:bottom w:val="none" w:sz="0" w:space="0" w:color="auto"/>
                <w:right w:val="none" w:sz="0" w:space="0" w:color="auto"/>
              </w:divBdr>
            </w:div>
          </w:divsChild>
        </w:div>
        <w:div w:id="1000695442">
          <w:marLeft w:val="0"/>
          <w:marRight w:val="0"/>
          <w:marTop w:val="0"/>
          <w:marBottom w:val="0"/>
          <w:divBdr>
            <w:top w:val="none" w:sz="0" w:space="0" w:color="auto"/>
            <w:left w:val="none" w:sz="0" w:space="0" w:color="auto"/>
            <w:bottom w:val="none" w:sz="0" w:space="0" w:color="auto"/>
            <w:right w:val="none" w:sz="0" w:space="0" w:color="auto"/>
          </w:divBdr>
          <w:divsChild>
            <w:div w:id="697121424">
              <w:marLeft w:val="0"/>
              <w:marRight w:val="0"/>
              <w:marTop w:val="0"/>
              <w:marBottom w:val="0"/>
              <w:divBdr>
                <w:top w:val="none" w:sz="0" w:space="0" w:color="auto"/>
                <w:left w:val="none" w:sz="0" w:space="0" w:color="auto"/>
                <w:bottom w:val="none" w:sz="0" w:space="0" w:color="auto"/>
                <w:right w:val="none" w:sz="0" w:space="0" w:color="auto"/>
              </w:divBdr>
            </w:div>
          </w:divsChild>
        </w:div>
        <w:div w:id="387456220">
          <w:marLeft w:val="0"/>
          <w:marRight w:val="0"/>
          <w:marTop w:val="0"/>
          <w:marBottom w:val="0"/>
          <w:divBdr>
            <w:top w:val="none" w:sz="0" w:space="0" w:color="auto"/>
            <w:left w:val="none" w:sz="0" w:space="0" w:color="auto"/>
            <w:bottom w:val="none" w:sz="0" w:space="0" w:color="auto"/>
            <w:right w:val="none" w:sz="0" w:space="0" w:color="auto"/>
          </w:divBdr>
          <w:divsChild>
            <w:div w:id="274989567">
              <w:marLeft w:val="0"/>
              <w:marRight w:val="0"/>
              <w:marTop w:val="0"/>
              <w:marBottom w:val="0"/>
              <w:divBdr>
                <w:top w:val="none" w:sz="0" w:space="0" w:color="auto"/>
                <w:left w:val="none" w:sz="0" w:space="0" w:color="auto"/>
                <w:bottom w:val="none" w:sz="0" w:space="0" w:color="auto"/>
                <w:right w:val="none" w:sz="0" w:space="0" w:color="auto"/>
              </w:divBdr>
            </w:div>
          </w:divsChild>
        </w:div>
        <w:div w:id="1359963238">
          <w:marLeft w:val="0"/>
          <w:marRight w:val="0"/>
          <w:marTop w:val="0"/>
          <w:marBottom w:val="0"/>
          <w:divBdr>
            <w:top w:val="none" w:sz="0" w:space="0" w:color="auto"/>
            <w:left w:val="none" w:sz="0" w:space="0" w:color="auto"/>
            <w:bottom w:val="none" w:sz="0" w:space="0" w:color="auto"/>
            <w:right w:val="none" w:sz="0" w:space="0" w:color="auto"/>
          </w:divBdr>
          <w:divsChild>
            <w:div w:id="889611066">
              <w:marLeft w:val="0"/>
              <w:marRight w:val="0"/>
              <w:marTop w:val="0"/>
              <w:marBottom w:val="0"/>
              <w:divBdr>
                <w:top w:val="none" w:sz="0" w:space="0" w:color="auto"/>
                <w:left w:val="none" w:sz="0" w:space="0" w:color="auto"/>
                <w:bottom w:val="none" w:sz="0" w:space="0" w:color="auto"/>
                <w:right w:val="none" w:sz="0" w:space="0" w:color="auto"/>
              </w:divBdr>
            </w:div>
          </w:divsChild>
        </w:div>
        <w:div w:id="1935042908">
          <w:marLeft w:val="0"/>
          <w:marRight w:val="0"/>
          <w:marTop w:val="0"/>
          <w:marBottom w:val="0"/>
          <w:divBdr>
            <w:top w:val="none" w:sz="0" w:space="0" w:color="auto"/>
            <w:left w:val="none" w:sz="0" w:space="0" w:color="auto"/>
            <w:bottom w:val="none" w:sz="0" w:space="0" w:color="auto"/>
            <w:right w:val="none" w:sz="0" w:space="0" w:color="auto"/>
          </w:divBdr>
          <w:divsChild>
            <w:div w:id="835998395">
              <w:marLeft w:val="0"/>
              <w:marRight w:val="0"/>
              <w:marTop w:val="0"/>
              <w:marBottom w:val="0"/>
              <w:divBdr>
                <w:top w:val="none" w:sz="0" w:space="0" w:color="auto"/>
                <w:left w:val="none" w:sz="0" w:space="0" w:color="auto"/>
                <w:bottom w:val="none" w:sz="0" w:space="0" w:color="auto"/>
                <w:right w:val="none" w:sz="0" w:space="0" w:color="auto"/>
              </w:divBdr>
            </w:div>
          </w:divsChild>
        </w:div>
        <w:div w:id="382213625">
          <w:marLeft w:val="0"/>
          <w:marRight w:val="0"/>
          <w:marTop w:val="0"/>
          <w:marBottom w:val="0"/>
          <w:divBdr>
            <w:top w:val="none" w:sz="0" w:space="0" w:color="auto"/>
            <w:left w:val="none" w:sz="0" w:space="0" w:color="auto"/>
            <w:bottom w:val="none" w:sz="0" w:space="0" w:color="auto"/>
            <w:right w:val="none" w:sz="0" w:space="0" w:color="auto"/>
          </w:divBdr>
          <w:divsChild>
            <w:div w:id="279382944">
              <w:marLeft w:val="0"/>
              <w:marRight w:val="0"/>
              <w:marTop w:val="0"/>
              <w:marBottom w:val="0"/>
              <w:divBdr>
                <w:top w:val="none" w:sz="0" w:space="0" w:color="auto"/>
                <w:left w:val="none" w:sz="0" w:space="0" w:color="auto"/>
                <w:bottom w:val="none" w:sz="0" w:space="0" w:color="auto"/>
                <w:right w:val="none" w:sz="0" w:space="0" w:color="auto"/>
              </w:divBdr>
            </w:div>
          </w:divsChild>
        </w:div>
        <w:div w:id="1702321283">
          <w:marLeft w:val="0"/>
          <w:marRight w:val="0"/>
          <w:marTop w:val="0"/>
          <w:marBottom w:val="0"/>
          <w:divBdr>
            <w:top w:val="none" w:sz="0" w:space="0" w:color="auto"/>
            <w:left w:val="none" w:sz="0" w:space="0" w:color="auto"/>
            <w:bottom w:val="none" w:sz="0" w:space="0" w:color="auto"/>
            <w:right w:val="none" w:sz="0" w:space="0" w:color="auto"/>
          </w:divBdr>
          <w:divsChild>
            <w:div w:id="1679307265">
              <w:marLeft w:val="0"/>
              <w:marRight w:val="0"/>
              <w:marTop w:val="0"/>
              <w:marBottom w:val="0"/>
              <w:divBdr>
                <w:top w:val="none" w:sz="0" w:space="0" w:color="auto"/>
                <w:left w:val="none" w:sz="0" w:space="0" w:color="auto"/>
                <w:bottom w:val="none" w:sz="0" w:space="0" w:color="auto"/>
                <w:right w:val="none" w:sz="0" w:space="0" w:color="auto"/>
              </w:divBdr>
            </w:div>
          </w:divsChild>
        </w:div>
        <w:div w:id="1081751879">
          <w:marLeft w:val="0"/>
          <w:marRight w:val="0"/>
          <w:marTop w:val="0"/>
          <w:marBottom w:val="0"/>
          <w:divBdr>
            <w:top w:val="none" w:sz="0" w:space="0" w:color="auto"/>
            <w:left w:val="none" w:sz="0" w:space="0" w:color="auto"/>
            <w:bottom w:val="none" w:sz="0" w:space="0" w:color="auto"/>
            <w:right w:val="none" w:sz="0" w:space="0" w:color="auto"/>
          </w:divBdr>
          <w:divsChild>
            <w:div w:id="610355230">
              <w:marLeft w:val="0"/>
              <w:marRight w:val="0"/>
              <w:marTop w:val="0"/>
              <w:marBottom w:val="0"/>
              <w:divBdr>
                <w:top w:val="none" w:sz="0" w:space="0" w:color="auto"/>
                <w:left w:val="none" w:sz="0" w:space="0" w:color="auto"/>
                <w:bottom w:val="none" w:sz="0" w:space="0" w:color="auto"/>
                <w:right w:val="none" w:sz="0" w:space="0" w:color="auto"/>
              </w:divBdr>
            </w:div>
          </w:divsChild>
        </w:div>
        <w:div w:id="302123776">
          <w:marLeft w:val="0"/>
          <w:marRight w:val="0"/>
          <w:marTop w:val="0"/>
          <w:marBottom w:val="0"/>
          <w:divBdr>
            <w:top w:val="none" w:sz="0" w:space="0" w:color="auto"/>
            <w:left w:val="none" w:sz="0" w:space="0" w:color="auto"/>
            <w:bottom w:val="none" w:sz="0" w:space="0" w:color="auto"/>
            <w:right w:val="none" w:sz="0" w:space="0" w:color="auto"/>
          </w:divBdr>
          <w:divsChild>
            <w:div w:id="1993366809">
              <w:marLeft w:val="0"/>
              <w:marRight w:val="0"/>
              <w:marTop w:val="0"/>
              <w:marBottom w:val="0"/>
              <w:divBdr>
                <w:top w:val="none" w:sz="0" w:space="0" w:color="auto"/>
                <w:left w:val="none" w:sz="0" w:space="0" w:color="auto"/>
                <w:bottom w:val="none" w:sz="0" w:space="0" w:color="auto"/>
                <w:right w:val="none" w:sz="0" w:space="0" w:color="auto"/>
              </w:divBdr>
            </w:div>
            <w:div w:id="470446946">
              <w:marLeft w:val="0"/>
              <w:marRight w:val="0"/>
              <w:marTop w:val="0"/>
              <w:marBottom w:val="0"/>
              <w:divBdr>
                <w:top w:val="none" w:sz="0" w:space="0" w:color="auto"/>
                <w:left w:val="none" w:sz="0" w:space="0" w:color="auto"/>
                <w:bottom w:val="none" w:sz="0" w:space="0" w:color="auto"/>
                <w:right w:val="none" w:sz="0" w:space="0" w:color="auto"/>
              </w:divBdr>
            </w:div>
          </w:divsChild>
        </w:div>
        <w:div w:id="1491561241">
          <w:marLeft w:val="0"/>
          <w:marRight w:val="0"/>
          <w:marTop w:val="0"/>
          <w:marBottom w:val="0"/>
          <w:divBdr>
            <w:top w:val="none" w:sz="0" w:space="0" w:color="auto"/>
            <w:left w:val="none" w:sz="0" w:space="0" w:color="auto"/>
            <w:bottom w:val="none" w:sz="0" w:space="0" w:color="auto"/>
            <w:right w:val="none" w:sz="0" w:space="0" w:color="auto"/>
          </w:divBdr>
          <w:divsChild>
            <w:div w:id="2045713552">
              <w:marLeft w:val="0"/>
              <w:marRight w:val="0"/>
              <w:marTop w:val="0"/>
              <w:marBottom w:val="0"/>
              <w:divBdr>
                <w:top w:val="none" w:sz="0" w:space="0" w:color="auto"/>
                <w:left w:val="none" w:sz="0" w:space="0" w:color="auto"/>
                <w:bottom w:val="none" w:sz="0" w:space="0" w:color="auto"/>
                <w:right w:val="none" w:sz="0" w:space="0" w:color="auto"/>
              </w:divBdr>
            </w:div>
          </w:divsChild>
        </w:div>
        <w:div w:id="902450578">
          <w:marLeft w:val="0"/>
          <w:marRight w:val="0"/>
          <w:marTop w:val="0"/>
          <w:marBottom w:val="0"/>
          <w:divBdr>
            <w:top w:val="none" w:sz="0" w:space="0" w:color="auto"/>
            <w:left w:val="none" w:sz="0" w:space="0" w:color="auto"/>
            <w:bottom w:val="none" w:sz="0" w:space="0" w:color="auto"/>
            <w:right w:val="none" w:sz="0" w:space="0" w:color="auto"/>
          </w:divBdr>
          <w:divsChild>
            <w:div w:id="877887291">
              <w:marLeft w:val="0"/>
              <w:marRight w:val="0"/>
              <w:marTop w:val="0"/>
              <w:marBottom w:val="0"/>
              <w:divBdr>
                <w:top w:val="none" w:sz="0" w:space="0" w:color="auto"/>
                <w:left w:val="none" w:sz="0" w:space="0" w:color="auto"/>
                <w:bottom w:val="none" w:sz="0" w:space="0" w:color="auto"/>
                <w:right w:val="none" w:sz="0" w:space="0" w:color="auto"/>
              </w:divBdr>
            </w:div>
          </w:divsChild>
        </w:div>
        <w:div w:id="1487670526">
          <w:marLeft w:val="0"/>
          <w:marRight w:val="0"/>
          <w:marTop w:val="0"/>
          <w:marBottom w:val="0"/>
          <w:divBdr>
            <w:top w:val="none" w:sz="0" w:space="0" w:color="auto"/>
            <w:left w:val="none" w:sz="0" w:space="0" w:color="auto"/>
            <w:bottom w:val="none" w:sz="0" w:space="0" w:color="auto"/>
            <w:right w:val="none" w:sz="0" w:space="0" w:color="auto"/>
          </w:divBdr>
          <w:divsChild>
            <w:div w:id="1977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545">
      <w:bodyDiv w:val="1"/>
      <w:marLeft w:val="0"/>
      <w:marRight w:val="0"/>
      <w:marTop w:val="0"/>
      <w:marBottom w:val="0"/>
      <w:divBdr>
        <w:top w:val="none" w:sz="0" w:space="0" w:color="auto"/>
        <w:left w:val="none" w:sz="0" w:space="0" w:color="auto"/>
        <w:bottom w:val="none" w:sz="0" w:space="0" w:color="auto"/>
        <w:right w:val="none" w:sz="0" w:space="0" w:color="auto"/>
      </w:divBdr>
    </w:div>
    <w:div w:id="406809704">
      <w:bodyDiv w:val="1"/>
      <w:marLeft w:val="0"/>
      <w:marRight w:val="0"/>
      <w:marTop w:val="0"/>
      <w:marBottom w:val="0"/>
      <w:divBdr>
        <w:top w:val="none" w:sz="0" w:space="0" w:color="auto"/>
        <w:left w:val="none" w:sz="0" w:space="0" w:color="auto"/>
        <w:bottom w:val="none" w:sz="0" w:space="0" w:color="auto"/>
        <w:right w:val="none" w:sz="0" w:space="0" w:color="auto"/>
      </w:divBdr>
    </w:div>
    <w:div w:id="1375304133">
      <w:bodyDiv w:val="1"/>
      <w:marLeft w:val="0"/>
      <w:marRight w:val="0"/>
      <w:marTop w:val="0"/>
      <w:marBottom w:val="0"/>
      <w:divBdr>
        <w:top w:val="none" w:sz="0" w:space="0" w:color="auto"/>
        <w:left w:val="none" w:sz="0" w:space="0" w:color="auto"/>
        <w:bottom w:val="none" w:sz="0" w:space="0" w:color="auto"/>
        <w:right w:val="none" w:sz="0" w:space="0" w:color="auto"/>
      </w:divBdr>
    </w:div>
    <w:div w:id="1931351526">
      <w:bodyDiv w:val="1"/>
      <w:marLeft w:val="0"/>
      <w:marRight w:val="0"/>
      <w:marTop w:val="0"/>
      <w:marBottom w:val="0"/>
      <w:divBdr>
        <w:top w:val="none" w:sz="0" w:space="0" w:color="auto"/>
        <w:left w:val="none" w:sz="0" w:space="0" w:color="auto"/>
        <w:bottom w:val="none" w:sz="0" w:space="0" w:color="auto"/>
        <w:right w:val="none" w:sz="0" w:space="0" w:color="auto"/>
      </w:divBdr>
      <w:divsChild>
        <w:div w:id="2100104743">
          <w:marLeft w:val="0"/>
          <w:marRight w:val="0"/>
          <w:marTop w:val="0"/>
          <w:marBottom w:val="0"/>
          <w:divBdr>
            <w:top w:val="none" w:sz="0" w:space="0" w:color="auto"/>
            <w:left w:val="none" w:sz="0" w:space="0" w:color="auto"/>
            <w:bottom w:val="none" w:sz="0" w:space="0" w:color="auto"/>
            <w:right w:val="none" w:sz="0" w:space="0" w:color="auto"/>
          </w:divBdr>
          <w:divsChild>
            <w:div w:id="4448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mages.google.ie/imgres?imgurl=http://www.fisher.k12.il.us/webpage/grades.jpg&amp;imgrefurl=http://www.fisher.k12.il.us/webpage/main.html&amp;usg=__TnXF1qH2XRl0C9tvpvsA8D4Pf9o=&amp;h=607&amp;w=640&amp;sz=49&amp;hl=en&amp;start=19&amp;tbnid=6DYvhLnvhFH7DM:&amp;tbnh=130&amp;tbnw=137&amp;prev=/images?q=grades&amp;gbv=2&amp;hl=en&amp;safe=of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12" ma:contentTypeDescription="Create a new document." ma:contentTypeScope="" ma:versionID="b6feea74c4ba4aa31de84bab4e26c496">
  <xsd:schema xmlns:xsd="http://www.w3.org/2001/XMLSchema" xmlns:xs="http://www.w3.org/2001/XMLSchema" xmlns:p="http://schemas.microsoft.com/office/2006/metadata/properties" xmlns:ns2="7cc86d4e-ae33-4e3c-8257-e555dad90991" xmlns:ns3="0eb3742e-92fd-4af5-94c0-5ab8f5881fd6" targetNamespace="http://schemas.microsoft.com/office/2006/metadata/properties" ma:root="true" ma:fieldsID="982f9bacb0a1cd5afe8a6444cda8e4b7" ns2:_="" ns3:_="">
    <xsd:import namespace="7cc86d4e-ae33-4e3c-8257-e555dad90991"/>
    <xsd:import namespace="0eb3742e-92fd-4af5-94c0-5ab8f5881f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D5866-4DAD-4E7E-A32B-87A5DD456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A80CEF-A834-4C3D-8126-2C8F2797D04B}">
  <ds:schemaRefs>
    <ds:schemaRef ds:uri="http://schemas.openxmlformats.org/officeDocument/2006/bibliography"/>
  </ds:schemaRefs>
</ds:datastoreItem>
</file>

<file path=customXml/itemProps3.xml><?xml version="1.0" encoding="utf-8"?>
<ds:datastoreItem xmlns:ds="http://schemas.openxmlformats.org/officeDocument/2006/customXml" ds:itemID="{7523D655-241F-44E5-8770-310C3055E6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967389-D016-4011-B0E9-19F57B08F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XHTML AND CSS Project</vt:lpstr>
    </vt:vector>
  </TitlesOfParts>
  <Company>nci</Company>
  <LinksUpToDate>false</LinksUpToDate>
  <CharactersWithSpaces>6297</CharactersWithSpaces>
  <SharedDoc>false</SharedDoc>
  <HLinks>
    <vt:vector size="30" baseType="variant">
      <vt:variant>
        <vt:i4>131171</vt:i4>
      </vt:variant>
      <vt:variant>
        <vt:i4>18</vt:i4>
      </vt:variant>
      <vt:variant>
        <vt:i4>0</vt:i4>
      </vt:variant>
      <vt:variant>
        <vt:i4>5</vt:i4>
      </vt:variant>
      <vt:variant>
        <vt:lpwstr>http://images.google.ie/imgres?imgurl=http://www.fisher.k12.il.us/webpage/grades.jpg&amp;imgrefurl=http://www.fisher.k12.il.us/webpage/main.html&amp;usg=__TnXF1qH2XRl0C9tvpvsA8D4Pf9o=&amp;h=607&amp;w=640&amp;sz=49&amp;hl=en&amp;start=19&amp;tbnid=6DYvhLnvhFH7DM:&amp;tbnh=130&amp;tbnw=137&amp;prev=/images?q=grades&amp;gbv=2&amp;hl=en&amp;safe=off</vt:lpwstr>
      </vt:variant>
      <vt:variant>
        <vt:lpwstr/>
      </vt:variant>
      <vt:variant>
        <vt:i4>4325381</vt:i4>
      </vt:variant>
      <vt:variant>
        <vt:i4>12</vt:i4>
      </vt:variant>
      <vt:variant>
        <vt:i4>0</vt:i4>
      </vt:variant>
      <vt:variant>
        <vt:i4>5</vt:i4>
      </vt:variant>
      <vt:variant>
        <vt:lpwstr>http://images.google.ie/imgres?imgurl=http://www.w3.org/Talks/2002/10/24-steven-ui4all-spiderbot/xhtml-phone.jpg&amp;imgrefurl=http://www.w3.org/Talks/2002/10/24-steven-ui4all-spiderbot/&amp;usg=__zC1X9QMuDQkZl-vQFmel2VC_KT0=&amp;h=960&amp;w=1280&amp;sz=825&amp;hl=en&amp;start=4&amp;tbnid=nWTVuB7Elk7BVM:&amp;tbnh=113&amp;tbnw=150&amp;prev=/images?q=xhtml&amp;gbv=2&amp;hl=en&amp;safe=off</vt:lpwstr>
      </vt:variant>
      <vt:variant>
        <vt:lpwstr/>
      </vt:variant>
      <vt:variant>
        <vt:i4>65644</vt:i4>
      </vt:variant>
      <vt:variant>
        <vt:i4>6</vt:i4>
      </vt:variant>
      <vt:variant>
        <vt:i4>0</vt:i4>
      </vt:variant>
      <vt:variant>
        <vt:i4>5</vt:i4>
      </vt:variant>
      <vt:variant>
        <vt:lpwstr>http://images.google.ie/imgres?imgurl=http://www.httpartist.com/beta/images/stories/Resources/55-Icon/21.jpg&amp;imgrefurl=http://www.httpartist.com/beta/resources/freebies/1007-500-icons-every-designer-needs.html&amp;usg=__aar3_X_0spiNyqzzrazDOQNnio0=&amp;h=180&amp;w=270&amp;sz=58&amp;hl=en&amp;start=18&amp;tbnid=WVpT6q0wA9ulWM:&amp;tbnh=75&amp;tbnw=113&amp;prev=/images?q=website+icon&amp;gbv=2&amp;hl=en&amp;safe=off</vt:lpwstr>
      </vt:variant>
      <vt:variant>
        <vt:lpwstr/>
      </vt:variant>
      <vt:variant>
        <vt:i4>1966182</vt:i4>
      </vt:variant>
      <vt:variant>
        <vt:i4>0</vt:i4>
      </vt:variant>
      <vt:variant>
        <vt:i4>0</vt:i4>
      </vt:variant>
      <vt:variant>
        <vt:i4>5</vt:i4>
      </vt:variant>
      <vt:variant>
        <vt:lpwstr>http://images.google.ie/imgres?imgurl=http://www.flashdaweb.com/blog/wp-content/uploads/2009/01/valid-xhtml-robo.png&amp;imgrefurl=http://www.flashdaweb.com/blog/2009/01/30/where-submit-or-download-xhtml-templates.html&amp;usg=__cHc2-3tzWVY0xdIwb8YaAFMVqGc=&amp;h=520&amp;w=547&amp;sz=44&amp;hl=en&amp;start=1&amp;tbnid=QffoKFSOsJdMxM:&amp;tbnh=126&amp;tbnw=133&amp;prev=/images%3Fq%3Dxhtml%26gbv%3D2%26hl%3Den%26safe%3Doff</vt:lpwstr>
      </vt:variant>
      <vt:variant>
        <vt:lpwstr/>
      </vt:variant>
      <vt:variant>
        <vt:i4>851982</vt:i4>
      </vt:variant>
      <vt:variant>
        <vt:i4>2612</vt:i4>
      </vt:variant>
      <vt:variant>
        <vt:i4>1025</vt:i4>
      </vt:variant>
      <vt:variant>
        <vt:i4>1</vt:i4>
      </vt:variant>
      <vt:variant>
        <vt:lpwstr>valid-xhtml-robo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XHTML AND CSS Project</dc:title>
  <dc:creator>elmaher</dc:creator>
  <cp:lastModifiedBy>Colum Kavanagh</cp:lastModifiedBy>
  <cp:revision>12</cp:revision>
  <cp:lastPrinted>2013-09-11T12:29:00Z</cp:lastPrinted>
  <dcterms:created xsi:type="dcterms:W3CDTF">2021-12-06T17:01:00Z</dcterms:created>
  <dcterms:modified xsi:type="dcterms:W3CDTF">2021-12-09T13:51:00Z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