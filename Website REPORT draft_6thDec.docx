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7E255" w14:textId="0FBEFF1B" w:rsidR="00B66124" w:rsidRPr="00516663" w:rsidRDefault="00B66124" w:rsidP="00B66124">
      <w:pPr>
        <w:spacing w:before="240" w:after="240"/>
        <w:jc w:val="center"/>
        <w:rPr>
          <w:rFonts w:asciiTheme="minorHAnsi" w:hAnsiTheme="minorHAnsi" w:cstheme="minorHAnsi"/>
          <w:b/>
          <w:sz w:val="40"/>
          <w:szCs w:val="40"/>
        </w:rPr>
      </w:pPr>
      <w:r w:rsidRPr="00516663">
        <w:rPr>
          <w:rFonts w:asciiTheme="minorHAnsi" w:hAnsiTheme="minorHAnsi" w:cstheme="minorHAnsi"/>
          <w:b/>
          <w:sz w:val="40"/>
          <w:szCs w:val="40"/>
        </w:rPr>
        <w:t>Web Design &amp; Client-side Scripting</w:t>
      </w:r>
    </w:p>
    <w:p w14:paraId="41C2B151" w14:textId="77777777" w:rsidR="00B66124" w:rsidRPr="00B66124" w:rsidRDefault="00B66124" w:rsidP="00B66124">
      <w:pPr>
        <w:spacing w:before="240" w:after="240"/>
        <w:jc w:val="center"/>
        <w:rPr>
          <w:rFonts w:asciiTheme="minorHAnsi" w:hAnsiTheme="minorHAnsi" w:cstheme="minorHAnsi"/>
        </w:rPr>
      </w:pPr>
      <w:r w:rsidRPr="00B66124">
        <w:rPr>
          <w:rFonts w:asciiTheme="minorHAnsi" w:hAnsiTheme="minorHAnsi" w:cstheme="minorHAnsi"/>
        </w:rPr>
        <w:t xml:space="preserve"> </w:t>
      </w:r>
    </w:p>
    <w:p w14:paraId="6519537B" w14:textId="22C17C60" w:rsidR="00B66124" w:rsidRPr="00556571" w:rsidRDefault="00B66124" w:rsidP="00B66124">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Lecturer: Sam Cogan</w:t>
      </w:r>
    </w:p>
    <w:p w14:paraId="17A47478" w14:textId="77777777" w:rsidR="00B66124" w:rsidRPr="00556571" w:rsidRDefault="00B66124" w:rsidP="00B66124">
      <w:pPr>
        <w:spacing w:before="240" w:after="240"/>
        <w:jc w:val="center"/>
        <w:rPr>
          <w:rFonts w:asciiTheme="minorHAnsi" w:hAnsiTheme="minorHAnsi" w:cstheme="minorHAnsi"/>
          <w:sz w:val="32"/>
          <w:szCs w:val="32"/>
        </w:rPr>
      </w:pPr>
    </w:p>
    <w:p w14:paraId="1B14F0D2" w14:textId="77777777" w:rsidR="00B66124" w:rsidRPr="00556571" w:rsidRDefault="00B66124" w:rsidP="00B66124">
      <w:pPr>
        <w:spacing w:before="240" w:after="240"/>
        <w:rPr>
          <w:rFonts w:asciiTheme="minorHAnsi" w:hAnsiTheme="minorHAnsi" w:cstheme="minorHAnsi"/>
          <w:sz w:val="32"/>
          <w:szCs w:val="32"/>
        </w:rPr>
      </w:pPr>
    </w:p>
    <w:p w14:paraId="0D6757DF" w14:textId="77777777" w:rsidR="00B66124" w:rsidRPr="00556571" w:rsidRDefault="00B66124" w:rsidP="00B66124">
      <w:pPr>
        <w:spacing w:before="240" w:after="240"/>
        <w:jc w:val="center"/>
        <w:rPr>
          <w:rFonts w:asciiTheme="minorHAnsi" w:hAnsiTheme="minorHAnsi" w:cstheme="minorHAnsi"/>
          <w:b/>
          <w:sz w:val="36"/>
          <w:szCs w:val="36"/>
        </w:rPr>
      </w:pPr>
      <w:r w:rsidRPr="00556571">
        <w:rPr>
          <w:rFonts w:asciiTheme="minorHAnsi" w:hAnsiTheme="minorHAnsi" w:cstheme="minorHAnsi"/>
          <w:b/>
          <w:sz w:val="36"/>
          <w:szCs w:val="36"/>
        </w:rPr>
        <w:t>- Group Project -</w:t>
      </w:r>
    </w:p>
    <w:p w14:paraId="0FA9CB74" w14:textId="275D0A51" w:rsidR="00B66124" w:rsidRPr="00556571" w:rsidRDefault="00B66124" w:rsidP="00B66124">
      <w:pPr>
        <w:spacing w:before="240" w:after="240"/>
        <w:jc w:val="center"/>
        <w:rPr>
          <w:rFonts w:asciiTheme="minorHAnsi" w:hAnsiTheme="minorHAnsi" w:cstheme="minorHAnsi"/>
          <w:sz w:val="32"/>
          <w:szCs w:val="32"/>
        </w:rPr>
      </w:pPr>
    </w:p>
    <w:p w14:paraId="7FEEDBE1" w14:textId="7EFC1275" w:rsidR="00B66124" w:rsidRPr="00556571" w:rsidRDefault="00B66124" w:rsidP="00B66124">
      <w:pPr>
        <w:spacing w:before="240" w:after="240"/>
        <w:jc w:val="center"/>
        <w:rPr>
          <w:rFonts w:asciiTheme="minorHAnsi" w:hAnsiTheme="minorHAnsi" w:cstheme="minorHAnsi"/>
          <w:b/>
          <w:sz w:val="32"/>
          <w:szCs w:val="32"/>
        </w:rPr>
      </w:pPr>
      <w:r w:rsidRPr="00556571">
        <w:rPr>
          <w:rFonts w:asciiTheme="minorHAnsi" w:hAnsiTheme="minorHAnsi" w:cstheme="minorHAnsi"/>
          <w:b/>
          <w:sz w:val="32"/>
          <w:szCs w:val="32"/>
        </w:rPr>
        <w:t>Group Members:</w:t>
      </w:r>
    </w:p>
    <w:p w14:paraId="09765688" w14:textId="77777777" w:rsidR="00B66124" w:rsidRPr="00556571" w:rsidRDefault="00B66124" w:rsidP="00B66124">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Colum Kavanagh (Student No. 21121851)</w:t>
      </w:r>
    </w:p>
    <w:p w14:paraId="521A1639" w14:textId="43CB90B3" w:rsidR="00B66124" w:rsidRPr="00556571" w:rsidRDefault="00B66124" w:rsidP="00F4732C">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Daniel</w:t>
      </w:r>
      <w:r w:rsidR="00D7498D" w:rsidRPr="00556571">
        <w:rPr>
          <w:rFonts w:asciiTheme="minorHAnsi" w:hAnsiTheme="minorHAnsi" w:cstheme="minorHAnsi"/>
          <w:sz w:val="32"/>
          <w:szCs w:val="32"/>
        </w:rPr>
        <w:t xml:space="preserve"> </w:t>
      </w:r>
      <w:r w:rsidR="00F4732C" w:rsidRPr="00556571">
        <w:rPr>
          <w:rFonts w:asciiTheme="minorHAnsi" w:hAnsiTheme="minorHAnsi" w:cstheme="minorHAnsi"/>
          <w:sz w:val="32"/>
          <w:szCs w:val="32"/>
        </w:rPr>
        <w:t xml:space="preserve">Morrissey (Student No. </w:t>
      </w:r>
      <w:r w:rsidR="00516663" w:rsidRPr="00516663">
        <w:rPr>
          <w:rFonts w:asciiTheme="minorHAnsi" w:hAnsiTheme="minorHAnsi" w:cstheme="minorHAnsi"/>
          <w:sz w:val="32"/>
          <w:szCs w:val="32"/>
        </w:rPr>
        <w:t>21118701</w:t>
      </w:r>
      <w:r w:rsidR="00F4732C" w:rsidRPr="00556571">
        <w:rPr>
          <w:rFonts w:asciiTheme="minorHAnsi" w:hAnsiTheme="minorHAnsi" w:cstheme="minorHAnsi"/>
          <w:sz w:val="32"/>
          <w:szCs w:val="32"/>
        </w:rPr>
        <w:t>)</w:t>
      </w:r>
    </w:p>
    <w:p w14:paraId="5DA7650B" w14:textId="1B4DE4F8" w:rsidR="00F4732C" w:rsidRPr="00556571" w:rsidRDefault="00B24002" w:rsidP="00F4732C">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Ciara</w:t>
      </w:r>
      <w:r w:rsidR="00D7498D" w:rsidRPr="00556571">
        <w:rPr>
          <w:rFonts w:asciiTheme="minorHAnsi" w:hAnsiTheme="minorHAnsi" w:cstheme="minorHAnsi"/>
          <w:sz w:val="32"/>
          <w:szCs w:val="32"/>
        </w:rPr>
        <w:t xml:space="preserve"> O’Malley</w:t>
      </w:r>
      <w:r w:rsidR="00F4732C" w:rsidRPr="00556571">
        <w:rPr>
          <w:rFonts w:asciiTheme="minorHAnsi" w:hAnsiTheme="minorHAnsi" w:cstheme="minorHAnsi"/>
          <w:sz w:val="32"/>
          <w:szCs w:val="32"/>
        </w:rPr>
        <w:t xml:space="preserve"> (Student No. </w:t>
      </w:r>
      <w:r w:rsidR="00516663" w:rsidRPr="00516663">
        <w:rPr>
          <w:rFonts w:asciiTheme="minorHAnsi" w:hAnsiTheme="minorHAnsi" w:cstheme="minorHAnsi"/>
          <w:sz w:val="32"/>
          <w:szCs w:val="32"/>
        </w:rPr>
        <w:t>20215827</w:t>
      </w:r>
      <w:r w:rsidR="00F4732C" w:rsidRPr="00556571">
        <w:rPr>
          <w:rFonts w:asciiTheme="minorHAnsi" w:hAnsiTheme="minorHAnsi" w:cstheme="minorHAnsi"/>
          <w:sz w:val="32"/>
          <w:szCs w:val="32"/>
        </w:rPr>
        <w:t>)</w:t>
      </w:r>
    </w:p>
    <w:p w14:paraId="47F381D3" w14:textId="79DC5193" w:rsidR="00B24002" w:rsidRPr="00556571" w:rsidRDefault="00B24002" w:rsidP="00B66124">
      <w:pPr>
        <w:spacing w:before="240" w:after="240"/>
        <w:jc w:val="center"/>
        <w:rPr>
          <w:rFonts w:asciiTheme="minorHAnsi" w:hAnsiTheme="minorHAnsi" w:cstheme="minorHAnsi"/>
          <w:sz w:val="32"/>
          <w:szCs w:val="32"/>
        </w:rPr>
      </w:pPr>
    </w:p>
    <w:p w14:paraId="4DD37A5F" w14:textId="77777777" w:rsidR="00B66124" w:rsidRPr="00556571" w:rsidRDefault="00B66124" w:rsidP="00B66124">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 xml:space="preserve"> </w:t>
      </w:r>
    </w:p>
    <w:p w14:paraId="450A7D68" w14:textId="77777777" w:rsidR="00B66124" w:rsidRPr="00556571" w:rsidRDefault="00B66124" w:rsidP="00B66124">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 xml:space="preserve"> </w:t>
      </w:r>
    </w:p>
    <w:p w14:paraId="3E79D207" w14:textId="77777777" w:rsidR="00B66124" w:rsidRPr="00556571" w:rsidRDefault="00B66124" w:rsidP="00B66124">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 xml:space="preserve"> </w:t>
      </w:r>
    </w:p>
    <w:p w14:paraId="627B28D0" w14:textId="77777777" w:rsidR="00B66124" w:rsidRPr="00556571" w:rsidRDefault="00B66124" w:rsidP="00B66124">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 xml:space="preserve"> </w:t>
      </w:r>
    </w:p>
    <w:p w14:paraId="29D99E56" w14:textId="112213E7" w:rsidR="00B66124" w:rsidRPr="00556571" w:rsidRDefault="00B66124" w:rsidP="00B66124">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Business:</w:t>
      </w:r>
    </w:p>
    <w:p w14:paraId="2C0C1909" w14:textId="17C7A0BA" w:rsidR="00B66124" w:rsidRPr="00556571" w:rsidRDefault="00615854" w:rsidP="00B66124">
      <w:pPr>
        <w:spacing w:before="240" w:after="240"/>
        <w:jc w:val="center"/>
        <w:rPr>
          <w:rFonts w:asciiTheme="minorHAnsi" w:hAnsiTheme="minorHAnsi" w:cstheme="minorHAnsi"/>
          <w:b/>
          <w:sz w:val="32"/>
          <w:szCs w:val="32"/>
        </w:rPr>
      </w:pPr>
      <w:r w:rsidRPr="00556571">
        <w:rPr>
          <w:rFonts w:asciiTheme="minorHAnsi" w:hAnsiTheme="minorHAnsi" w:cstheme="minorHAnsi"/>
          <w:b/>
          <w:sz w:val="32"/>
          <w:szCs w:val="32"/>
        </w:rPr>
        <w:t>A Music Label</w:t>
      </w:r>
    </w:p>
    <w:p w14:paraId="6729446F" w14:textId="77777777" w:rsidR="00B66124" w:rsidRPr="00B66124" w:rsidRDefault="00B66124" w:rsidP="00B66124">
      <w:pPr>
        <w:spacing w:before="240" w:after="240"/>
        <w:rPr>
          <w:rFonts w:asciiTheme="minorHAnsi" w:hAnsiTheme="minorHAnsi" w:cstheme="minorHAnsi"/>
        </w:rPr>
      </w:pPr>
      <w:r w:rsidRPr="00B66124">
        <w:rPr>
          <w:rFonts w:asciiTheme="minorHAnsi" w:hAnsiTheme="minorHAnsi" w:cstheme="minorHAnsi"/>
        </w:rPr>
        <w:t xml:space="preserve"> </w:t>
      </w:r>
    </w:p>
    <w:p w14:paraId="3533522F" w14:textId="77777777" w:rsidR="00B66124" w:rsidRPr="00B66124" w:rsidRDefault="00B66124" w:rsidP="00B66124">
      <w:pPr>
        <w:spacing w:before="240" w:after="240"/>
        <w:rPr>
          <w:rFonts w:asciiTheme="minorHAnsi" w:hAnsiTheme="minorHAnsi" w:cstheme="minorHAnsi"/>
        </w:rPr>
      </w:pPr>
      <w:r w:rsidRPr="00B66124">
        <w:rPr>
          <w:rFonts w:asciiTheme="minorHAnsi" w:hAnsiTheme="minorHAnsi" w:cstheme="minorHAnsi"/>
        </w:rPr>
        <w:t xml:space="preserve"> </w:t>
      </w:r>
    </w:p>
    <w:p w14:paraId="61212F1C" w14:textId="3424579F" w:rsidR="00864F9C" w:rsidRDefault="00B66124" w:rsidP="00516663">
      <w:pPr>
        <w:spacing w:before="240"/>
        <w:rPr>
          <w:rFonts w:asciiTheme="minorHAnsi" w:hAnsiTheme="minorHAnsi" w:cstheme="minorHAnsi"/>
          <w:b/>
          <w:bCs/>
        </w:rPr>
      </w:pPr>
      <w:r w:rsidRPr="00B66124">
        <w:rPr>
          <w:rFonts w:asciiTheme="minorHAnsi" w:hAnsiTheme="minorHAnsi" w:cstheme="minorHAnsi"/>
        </w:rPr>
        <w:br w:type="page"/>
      </w:r>
      <w:r w:rsidR="00864F9C" w:rsidRPr="00F4732C">
        <w:rPr>
          <w:rFonts w:asciiTheme="minorHAnsi" w:hAnsiTheme="minorHAnsi" w:cstheme="minorHAnsi"/>
          <w:b/>
          <w:bCs/>
          <w:highlight w:val="yellow"/>
        </w:rPr>
        <w:lastRenderedPageBreak/>
        <w:t>(TWO PAGES OF TEXT IN TOTAL WILL SUFFICE!!!)</w:t>
      </w:r>
    </w:p>
    <w:p w14:paraId="3127F56E" w14:textId="77777777" w:rsidR="00864F9C" w:rsidRDefault="00864F9C" w:rsidP="00615854">
      <w:pPr>
        <w:rPr>
          <w:rFonts w:asciiTheme="minorHAnsi" w:hAnsiTheme="minorHAnsi" w:cstheme="minorHAnsi"/>
          <w:b/>
          <w:bCs/>
        </w:rPr>
      </w:pPr>
    </w:p>
    <w:p w14:paraId="1CF5CA88" w14:textId="0FE50C9A" w:rsidR="00382331" w:rsidRPr="00556571" w:rsidRDefault="00382331" w:rsidP="00615854">
      <w:pPr>
        <w:rPr>
          <w:rFonts w:asciiTheme="minorHAnsi" w:hAnsiTheme="minorHAnsi" w:cstheme="minorHAnsi"/>
          <w:b/>
          <w:bCs/>
          <w:u w:val="single"/>
        </w:rPr>
      </w:pPr>
      <w:r w:rsidRPr="00556571">
        <w:rPr>
          <w:rFonts w:asciiTheme="minorHAnsi" w:hAnsiTheme="minorHAnsi" w:cstheme="minorHAnsi"/>
          <w:b/>
          <w:bCs/>
          <w:u w:val="single"/>
        </w:rPr>
        <w:t>Executive summary</w:t>
      </w:r>
    </w:p>
    <w:p w14:paraId="62EFEF72" w14:textId="77777777" w:rsidR="00615854" w:rsidRDefault="00615854" w:rsidP="00615854">
      <w:pPr>
        <w:rPr>
          <w:rFonts w:asciiTheme="minorHAnsi" w:hAnsiTheme="minorHAnsi" w:cstheme="minorHAnsi"/>
        </w:rPr>
      </w:pPr>
    </w:p>
    <w:p w14:paraId="1C678532" w14:textId="73B83602" w:rsidR="00382331" w:rsidRPr="001C7191" w:rsidRDefault="00382331" w:rsidP="00615854">
      <w:pPr>
        <w:rPr>
          <w:rFonts w:asciiTheme="minorHAnsi" w:hAnsiTheme="minorHAnsi" w:cstheme="minorHAnsi"/>
          <w:b/>
          <w:bCs/>
        </w:rPr>
      </w:pPr>
      <w:r w:rsidRPr="001C7191">
        <w:rPr>
          <w:rFonts w:asciiTheme="minorHAnsi" w:hAnsiTheme="minorHAnsi" w:cstheme="minorHAnsi"/>
          <w:b/>
          <w:bCs/>
        </w:rPr>
        <w:t>Why did you decide on this idea, what problem are you solving, what is the market size etc?</w:t>
      </w:r>
    </w:p>
    <w:p w14:paraId="20293556" w14:textId="6C7CE014" w:rsidR="00615854" w:rsidRDefault="002A5743" w:rsidP="00615854">
      <w:pPr>
        <w:rPr>
          <w:rFonts w:asciiTheme="minorHAnsi" w:hAnsiTheme="minorHAnsi" w:cstheme="minorHAnsi"/>
        </w:rPr>
      </w:pPr>
      <w:r>
        <w:rPr>
          <w:rFonts w:asciiTheme="minorHAnsi" w:hAnsiTheme="minorHAnsi" w:cstheme="minorHAnsi"/>
        </w:rPr>
        <w:t xml:space="preserve">We decided to do a website </w:t>
      </w:r>
      <w:r w:rsidR="00867895">
        <w:rPr>
          <w:rFonts w:asciiTheme="minorHAnsi" w:hAnsiTheme="minorHAnsi" w:cstheme="minorHAnsi"/>
        </w:rPr>
        <w:t>for a m</w:t>
      </w:r>
      <w:r>
        <w:rPr>
          <w:rFonts w:asciiTheme="minorHAnsi" w:hAnsiTheme="minorHAnsi" w:cstheme="minorHAnsi"/>
        </w:rPr>
        <w:t xml:space="preserve">usic </w:t>
      </w:r>
      <w:r w:rsidR="00867895">
        <w:rPr>
          <w:rFonts w:asciiTheme="minorHAnsi" w:hAnsiTheme="minorHAnsi" w:cstheme="minorHAnsi"/>
        </w:rPr>
        <w:t>l</w:t>
      </w:r>
      <w:r>
        <w:rPr>
          <w:rFonts w:asciiTheme="minorHAnsi" w:hAnsiTheme="minorHAnsi" w:cstheme="minorHAnsi"/>
        </w:rPr>
        <w:t>abel</w:t>
      </w:r>
      <w:r w:rsidR="00315869">
        <w:rPr>
          <w:rFonts w:asciiTheme="minorHAnsi" w:hAnsiTheme="minorHAnsi" w:cstheme="minorHAnsi"/>
        </w:rPr>
        <w:t>….???</w:t>
      </w:r>
    </w:p>
    <w:p w14:paraId="0DAD525C" w14:textId="77777777" w:rsidR="00315869" w:rsidRDefault="00315869" w:rsidP="00615854">
      <w:pPr>
        <w:rPr>
          <w:rFonts w:asciiTheme="minorHAnsi" w:hAnsiTheme="minorHAnsi" w:cstheme="minorHAnsi"/>
        </w:rPr>
      </w:pPr>
    </w:p>
    <w:p w14:paraId="4A6D9512" w14:textId="5F2817E2" w:rsidR="00BB6264" w:rsidRPr="001C7191" w:rsidRDefault="00492F75" w:rsidP="00615854">
      <w:pPr>
        <w:rPr>
          <w:rFonts w:asciiTheme="minorHAnsi" w:hAnsiTheme="minorHAnsi" w:cstheme="minorHAnsi"/>
          <w:b/>
          <w:bCs/>
        </w:rPr>
      </w:pPr>
      <w:r w:rsidRPr="001C7191">
        <w:rPr>
          <w:rFonts w:asciiTheme="minorHAnsi" w:hAnsiTheme="minorHAnsi" w:cstheme="minorHAnsi"/>
          <w:b/>
          <w:bCs/>
        </w:rPr>
        <w:t>How did you</w:t>
      </w:r>
      <w:r w:rsidR="00B768B1" w:rsidRPr="001C7191">
        <w:rPr>
          <w:rFonts w:asciiTheme="minorHAnsi" w:hAnsiTheme="minorHAnsi" w:cstheme="minorHAnsi"/>
          <w:b/>
          <w:bCs/>
        </w:rPr>
        <w:t xml:space="preserve">r team </w:t>
      </w:r>
      <w:r w:rsidR="00E35A36" w:rsidRPr="001C7191">
        <w:rPr>
          <w:rFonts w:asciiTheme="minorHAnsi" w:hAnsiTheme="minorHAnsi" w:cstheme="minorHAnsi"/>
          <w:b/>
          <w:bCs/>
        </w:rPr>
        <w:t>split the project work?</w:t>
      </w:r>
    </w:p>
    <w:p w14:paraId="5B24BE7A" w14:textId="33C81728" w:rsidR="00A135D3" w:rsidRDefault="00A135D3" w:rsidP="00615854">
      <w:pPr>
        <w:rPr>
          <w:rFonts w:asciiTheme="minorHAnsi" w:hAnsiTheme="minorHAnsi" w:cstheme="minorHAnsi"/>
        </w:rPr>
      </w:pPr>
      <w:r>
        <w:rPr>
          <w:rFonts w:asciiTheme="minorHAnsi" w:hAnsiTheme="minorHAnsi" w:cstheme="minorHAnsi"/>
        </w:rPr>
        <w:t>After</w:t>
      </w:r>
      <w:r w:rsidR="001C7191">
        <w:rPr>
          <w:rFonts w:asciiTheme="minorHAnsi" w:hAnsiTheme="minorHAnsi" w:cstheme="minorHAnsi"/>
        </w:rPr>
        <w:t xml:space="preserve"> </w:t>
      </w:r>
      <w:r>
        <w:rPr>
          <w:rFonts w:asciiTheme="minorHAnsi" w:hAnsiTheme="minorHAnsi" w:cstheme="minorHAnsi"/>
        </w:rPr>
        <w:t xml:space="preserve">an </w:t>
      </w:r>
      <w:r w:rsidR="001C7191">
        <w:rPr>
          <w:rFonts w:asciiTheme="minorHAnsi" w:hAnsiTheme="minorHAnsi" w:cstheme="minorHAnsi"/>
        </w:rPr>
        <w:t>initial skeleton</w:t>
      </w:r>
      <w:r w:rsidR="00446C6C">
        <w:rPr>
          <w:rFonts w:asciiTheme="minorHAnsi" w:hAnsiTheme="minorHAnsi" w:cstheme="minorHAnsi"/>
        </w:rPr>
        <w:t xml:space="preserve"> of the four page</w:t>
      </w:r>
      <w:r>
        <w:rPr>
          <w:rFonts w:asciiTheme="minorHAnsi" w:hAnsiTheme="minorHAnsi" w:cstheme="minorHAnsi"/>
        </w:rPr>
        <w:t xml:space="preserve"> website</w:t>
      </w:r>
      <w:r w:rsidR="00446C6C">
        <w:rPr>
          <w:rFonts w:asciiTheme="minorHAnsi" w:hAnsiTheme="minorHAnsi" w:cstheme="minorHAnsi"/>
        </w:rPr>
        <w:t xml:space="preserve"> </w:t>
      </w:r>
      <w:r w:rsidR="00807775">
        <w:rPr>
          <w:rFonts w:asciiTheme="minorHAnsi" w:hAnsiTheme="minorHAnsi" w:cstheme="minorHAnsi"/>
        </w:rPr>
        <w:t xml:space="preserve">was built </w:t>
      </w:r>
      <w:r w:rsidR="00315869">
        <w:rPr>
          <w:rFonts w:asciiTheme="minorHAnsi" w:hAnsiTheme="minorHAnsi" w:cstheme="minorHAnsi"/>
        </w:rPr>
        <w:t>in html</w:t>
      </w:r>
      <w:r w:rsidR="00867895">
        <w:rPr>
          <w:rFonts w:asciiTheme="minorHAnsi" w:hAnsiTheme="minorHAnsi" w:cstheme="minorHAnsi"/>
        </w:rPr>
        <w:t xml:space="preserve"> and the relevant repo </w:t>
      </w:r>
      <w:r w:rsidR="00315869">
        <w:rPr>
          <w:rFonts w:asciiTheme="minorHAnsi" w:hAnsiTheme="minorHAnsi" w:cstheme="minorHAnsi"/>
        </w:rPr>
        <w:t>s</w:t>
      </w:r>
      <w:r w:rsidR="00867895">
        <w:rPr>
          <w:rFonts w:asciiTheme="minorHAnsi" w:hAnsiTheme="minorHAnsi" w:cstheme="minorHAnsi"/>
        </w:rPr>
        <w:t xml:space="preserve">et up on GitHub with other team members </w:t>
      </w:r>
      <w:r w:rsidR="00315869">
        <w:rPr>
          <w:rFonts w:asciiTheme="minorHAnsi" w:hAnsiTheme="minorHAnsi" w:cstheme="minorHAnsi"/>
        </w:rPr>
        <w:t xml:space="preserve">assigned </w:t>
      </w:r>
      <w:r w:rsidR="00867895">
        <w:rPr>
          <w:rFonts w:asciiTheme="minorHAnsi" w:hAnsiTheme="minorHAnsi" w:cstheme="minorHAnsi"/>
        </w:rPr>
        <w:t>as ‘contributors’</w:t>
      </w:r>
      <w:r>
        <w:rPr>
          <w:rFonts w:asciiTheme="minorHAnsi" w:hAnsiTheme="minorHAnsi" w:cstheme="minorHAnsi"/>
        </w:rPr>
        <w:t>, each member of the team took responsibility for a different section of the site</w:t>
      </w:r>
      <w:r w:rsidR="001C7191">
        <w:rPr>
          <w:rFonts w:asciiTheme="minorHAnsi" w:hAnsiTheme="minorHAnsi" w:cstheme="minorHAnsi"/>
        </w:rPr>
        <w:t>.</w:t>
      </w:r>
      <w:r>
        <w:rPr>
          <w:rFonts w:asciiTheme="minorHAnsi" w:hAnsiTheme="minorHAnsi" w:cstheme="minorHAnsi"/>
        </w:rPr>
        <w:t xml:space="preserve"> Ciara built the contact page</w:t>
      </w:r>
      <w:r w:rsidR="00867895">
        <w:rPr>
          <w:rFonts w:asciiTheme="minorHAnsi" w:hAnsiTheme="minorHAnsi" w:cstheme="minorHAnsi"/>
        </w:rPr>
        <w:t>,</w:t>
      </w:r>
      <w:r>
        <w:rPr>
          <w:rFonts w:asciiTheme="minorHAnsi" w:hAnsiTheme="minorHAnsi" w:cstheme="minorHAnsi"/>
        </w:rPr>
        <w:t xml:space="preserve"> and pop-up</w:t>
      </w:r>
      <w:r w:rsidR="00867895">
        <w:rPr>
          <w:rFonts w:asciiTheme="minorHAnsi" w:hAnsiTheme="minorHAnsi" w:cstheme="minorHAnsi"/>
        </w:rPr>
        <w:t xml:space="preserve"> (with Colum);</w:t>
      </w:r>
      <w:r>
        <w:rPr>
          <w:rFonts w:asciiTheme="minorHAnsi" w:hAnsiTheme="minorHAnsi" w:cstheme="minorHAnsi"/>
        </w:rPr>
        <w:t xml:space="preserve"> Daniel built the recommendations and gigs tools</w:t>
      </w:r>
      <w:r w:rsidR="00867895">
        <w:rPr>
          <w:rFonts w:asciiTheme="minorHAnsi" w:hAnsiTheme="minorHAnsi" w:cstheme="minorHAnsi"/>
        </w:rPr>
        <w:t>;</w:t>
      </w:r>
      <w:r>
        <w:rPr>
          <w:rFonts w:asciiTheme="minorHAnsi" w:hAnsiTheme="minorHAnsi" w:cstheme="minorHAnsi"/>
        </w:rPr>
        <w:t xml:space="preserve"> and </w:t>
      </w:r>
      <w:r w:rsidR="00807775">
        <w:rPr>
          <w:rFonts w:asciiTheme="minorHAnsi" w:hAnsiTheme="minorHAnsi" w:cstheme="minorHAnsi"/>
        </w:rPr>
        <w:t>Colum</w:t>
      </w:r>
      <w:r>
        <w:rPr>
          <w:rFonts w:asciiTheme="minorHAnsi" w:hAnsiTheme="minorHAnsi" w:cstheme="minorHAnsi"/>
        </w:rPr>
        <w:t xml:space="preserve"> built the homepage slider. </w:t>
      </w:r>
    </w:p>
    <w:p w14:paraId="615D5244" w14:textId="07111B69" w:rsidR="0018487C" w:rsidRDefault="0018487C" w:rsidP="00615854">
      <w:pPr>
        <w:rPr>
          <w:rFonts w:asciiTheme="minorHAnsi" w:hAnsiTheme="minorHAnsi" w:cstheme="minorHAnsi"/>
        </w:rPr>
      </w:pPr>
    </w:p>
    <w:p w14:paraId="68B9A418" w14:textId="5F7F68EA" w:rsidR="002A5743" w:rsidRDefault="00A135D3" w:rsidP="00615854">
      <w:pPr>
        <w:rPr>
          <w:rFonts w:asciiTheme="minorHAnsi" w:hAnsiTheme="minorHAnsi" w:cstheme="minorHAnsi"/>
        </w:rPr>
      </w:pPr>
      <w:r>
        <w:rPr>
          <w:rFonts w:asciiTheme="minorHAnsi" w:hAnsiTheme="minorHAnsi" w:cstheme="minorHAnsi"/>
        </w:rPr>
        <w:t>While working with separate CSS and JS files throughout the process</w:t>
      </w:r>
      <w:r w:rsidR="00ED5EAC">
        <w:rPr>
          <w:rFonts w:asciiTheme="minorHAnsi" w:hAnsiTheme="minorHAnsi" w:cstheme="minorHAnsi"/>
        </w:rPr>
        <w:t xml:space="preserve">, we decided to combine these into single </w:t>
      </w:r>
      <w:r w:rsidR="00BA08C6">
        <w:rPr>
          <w:rFonts w:asciiTheme="minorHAnsi" w:hAnsiTheme="minorHAnsi" w:cstheme="minorHAnsi"/>
        </w:rPr>
        <w:t>files to aid our speed optimisation.</w:t>
      </w:r>
      <w:r w:rsidR="00315869">
        <w:rPr>
          <w:rFonts w:asciiTheme="minorHAnsi" w:hAnsiTheme="minorHAnsi" w:cstheme="minorHAnsi"/>
        </w:rPr>
        <w:t xml:space="preserve"> </w:t>
      </w:r>
      <w:r w:rsidR="00315869">
        <w:rPr>
          <w:rFonts w:asciiTheme="minorHAnsi" w:hAnsiTheme="minorHAnsi" w:cstheme="minorHAnsi"/>
        </w:rPr>
        <w:t>We discussed the overall style of the website as a group and finalised our CSS based on this.</w:t>
      </w:r>
    </w:p>
    <w:p w14:paraId="466FC6AD" w14:textId="77777777" w:rsidR="001C7191" w:rsidRDefault="001C7191" w:rsidP="00615854">
      <w:pPr>
        <w:rPr>
          <w:rFonts w:asciiTheme="minorHAnsi" w:hAnsiTheme="minorHAnsi" w:cstheme="minorHAnsi"/>
        </w:rPr>
      </w:pPr>
    </w:p>
    <w:p w14:paraId="68FCBF6F" w14:textId="1E889CBC" w:rsidR="00B768B1" w:rsidRPr="001C7191" w:rsidRDefault="00BB6264" w:rsidP="00615854">
      <w:pPr>
        <w:rPr>
          <w:rFonts w:asciiTheme="minorHAnsi" w:hAnsiTheme="minorHAnsi" w:cstheme="minorHAnsi"/>
          <w:b/>
          <w:bCs/>
        </w:rPr>
      </w:pPr>
      <w:r w:rsidRPr="001C7191">
        <w:rPr>
          <w:rFonts w:asciiTheme="minorHAnsi" w:hAnsiTheme="minorHAnsi" w:cstheme="minorHAnsi"/>
          <w:b/>
          <w:bCs/>
        </w:rPr>
        <w:t>Show work packages with milestones and deliverables</w:t>
      </w:r>
      <w:r w:rsidR="00B768B1" w:rsidRPr="001C7191">
        <w:rPr>
          <w:rFonts w:asciiTheme="minorHAnsi" w:hAnsiTheme="minorHAnsi" w:cstheme="minorHAnsi"/>
          <w:b/>
          <w:bCs/>
        </w:rPr>
        <w:t xml:space="preserve"> </w:t>
      </w:r>
    </w:p>
    <w:p w14:paraId="2C4E34EF" w14:textId="2270AB7D" w:rsidR="00315869" w:rsidRDefault="00315869" w:rsidP="00D7498D">
      <w:pPr>
        <w:rPr>
          <w:rFonts w:asciiTheme="minorHAnsi" w:hAnsiTheme="minorHAnsi" w:cstheme="minorHAnsi"/>
        </w:rPr>
      </w:pPr>
      <w:r>
        <w:rPr>
          <w:rFonts w:asciiTheme="minorHAnsi" w:hAnsiTheme="minorHAnsi" w:cstheme="minorHAnsi"/>
        </w:rPr>
        <w:t>Week 1: Skeleton of website and repo on GitHub. Design using Wireframes.</w:t>
      </w:r>
    </w:p>
    <w:p w14:paraId="280DAECB" w14:textId="0C9C441D" w:rsidR="00D7498D" w:rsidRDefault="00315869" w:rsidP="00615854">
      <w:pPr>
        <w:rPr>
          <w:rFonts w:asciiTheme="minorHAnsi" w:hAnsiTheme="minorHAnsi" w:cstheme="minorHAnsi"/>
        </w:rPr>
      </w:pPr>
      <w:r>
        <w:rPr>
          <w:rFonts w:asciiTheme="minorHAnsi" w:hAnsiTheme="minorHAnsi" w:cstheme="minorHAnsi"/>
        </w:rPr>
        <w:t xml:space="preserve">Week </w:t>
      </w:r>
      <w:r>
        <w:rPr>
          <w:rFonts w:asciiTheme="minorHAnsi" w:hAnsiTheme="minorHAnsi" w:cstheme="minorHAnsi"/>
        </w:rPr>
        <w:t>2</w:t>
      </w:r>
      <w:r>
        <w:rPr>
          <w:rFonts w:asciiTheme="minorHAnsi" w:hAnsiTheme="minorHAnsi" w:cstheme="minorHAnsi"/>
        </w:rPr>
        <w:t xml:space="preserve">: </w:t>
      </w:r>
      <w:r>
        <w:rPr>
          <w:rFonts w:asciiTheme="minorHAnsi" w:hAnsiTheme="minorHAnsi" w:cstheme="minorHAnsi"/>
        </w:rPr>
        <w:t>‘</w:t>
      </w:r>
      <w:r w:rsidR="00D7498D">
        <w:rPr>
          <w:rFonts w:asciiTheme="minorHAnsi" w:hAnsiTheme="minorHAnsi" w:cstheme="minorHAnsi"/>
        </w:rPr>
        <w:t>Recommendations</w:t>
      </w:r>
      <w:r>
        <w:rPr>
          <w:rFonts w:asciiTheme="minorHAnsi" w:hAnsiTheme="minorHAnsi" w:cstheme="minorHAnsi"/>
        </w:rPr>
        <w:t>’</w:t>
      </w:r>
      <w:r w:rsidR="00D7498D">
        <w:rPr>
          <w:rFonts w:asciiTheme="minorHAnsi" w:hAnsiTheme="minorHAnsi" w:cstheme="minorHAnsi"/>
        </w:rPr>
        <w:t xml:space="preserve"> tool </w:t>
      </w:r>
      <w:r>
        <w:rPr>
          <w:rFonts w:asciiTheme="minorHAnsi" w:hAnsiTheme="minorHAnsi" w:cstheme="minorHAnsi"/>
        </w:rPr>
        <w:t>(</w:t>
      </w:r>
      <w:r w:rsidR="00D7498D">
        <w:rPr>
          <w:rFonts w:asciiTheme="minorHAnsi" w:hAnsiTheme="minorHAnsi" w:cstheme="minorHAnsi"/>
        </w:rPr>
        <w:t>built with jQuery</w:t>
      </w:r>
      <w:r>
        <w:rPr>
          <w:rFonts w:asciiTheme="minorHAnsi" w:hAnsiTheme="minorHAnsi" w:cstheme="minorHAnsi"/>
        </w:rPr>
        <w:t>). ‘</w:t>
      </w:r>
      <w:r w:rsidR="00D7498D">
        <w:rPr>
          <w:rFonts w:asciiTheme="minorHAnsi" w:hAnsiTheme="minorHAnsi" w:cstheme="minorHAnsi"/>
        </w:rPr>
        <w:t>Gigs</w:t>
      </w:r>
      <w:r>
        <w:rPr>
          <w:rFonts w:asciiTheme="minorHAnsi" w:hAnsiTheme="minorHAnsi" w:cstheme="minorHAnsi"/>
        </w:rPr>
        <w:t>’</w:t>
      </w:r>
      <w:r w:rsidR="00D7498D">
        <w:rPr>
          <w:rFonts w:asciiTheme="minorHAnsi" w:hAnsiTheme="minorHAnsi" w:cstheme="minorHAnsi"/>
        </w:rPr>
        <w:t xml:space="preserve"> tool </w:t>
      </w:r>
      <w:r>
        <w:rPr>
          <w:rFonts w:asciiTheme="minorHAnsi" w:hAnsiTheme="minorHAnsi" w:cstheme="minorHAnsi"/>
        </w:rPr>
        <w:t>(</w:t>
      </w:r>
      <w:r w:rsidR="00D7498D">
        <w:rPr>
          <w:rFonts w:asciiTheme="minorHAnsi" w:hAnsiTheme="minorHAnsi" w:cstheme="minorHAnsi"/>
        </w:rPr>
        <w:t>built with jQuery</w:t>
      </w:r>
      <w:r>
        <w:rPr>
          <w:rFonts w:asciiTheme="minorHAnsi" w:hAnsiTheme="minorHAnsi" w:cstheme="minorHAnsi"/>
        </w:rPr>
        <w:t>).</w:t>
      </w:r>
    </w:p>
    <w:p w14:paraId="1D943A5C" w14:textId="17377770" w:rsidR="00D7498D" w:rsidRDefault="00315869" w:rsidP="00D7498D">
      <w:pPr>
        <w:rPr>
          <w:rFonts w:asciiTheme="minorHAnsi" w:hAnsiTheme="minorHAnsi" w:cstheme="minorHAnsi"/>
        </w:rPr>
      </w:pPr>
      <w:r>
        <w:rPr>
          <w:rFonts w:asciiTheme="minorHAnsi" w:hAnsiTheme="minorHAnsi" w:cstheme="minorHAnsi"/>
        </w:rPr>
        <w:t xml:space="preserve">Week 3: </w:t>
      </w:r>
      <w:r w:rsidR="00A135D3">
        <w:rPr>
          <w:rFonts w:asciiTheme="minorHAnsi" w:hAnsiTheme="minorHAnsi" w:cstheme="minorHAnsi"/>
        </w:rPr>
        <w:t>Contact form</w:t>
      </w:r>
      <w:r>
        <w:rPr>
          <w:rFonts w:asciiTheme="minorHAnsi" w:hAnsiTheme="minorHAnsi" w:cstheme="minorHAnsi"/>
        </w:rPr>
        <w:t xml:space="preserve">. </w:t>
      </w:r>
      <w:r w:rsidR="00D7498D">
        <w:rPr>
          <w:rFonts w:asciiTheme="minorHAnsi" w:hAnsiTheme="minorHAnsi" w:cstheme="minorHAnsi"/>
        </w:rPr>
        <w:t xml:space="preserve">Slideshow on homepage </w:t>
      </w:r>
      <w:r>
        <w:rPr>
          <w:rFonts w:asciiTheme="minorHAnsi" w:hAnsiTheme="minorHAnsi" w:cstheme="minorHAnsi"/>
        </w:rPr>
        <w:t>(</w:t>
      </w:r>
      <w:r w:rsidR="00D7498D">
        <w:rPr>
          <w:rFonts w:asciiTheme="minorHAnsi" w:hAnsiTheme="minorHAnsi" w:cstheme="minorHAnsi"/>
        </w:rPr>
        <w:t>Bootstrap template edited with CSS and raw Javascript</w:t>
      </w:r>
      <w:r>
        <w:rPr>
          <w:rFonts w:asciiTheme="minorHAnsi" w:hAnsiTheme="minorHAnsi" w:cstheme="minorHAnsi"/>
        </w:rPr>
        <w:t>)</w:t>
      </w:r>
      <w:r w:rsidR="00D7498D">
        <w:rPr>
          <w:rFonts w:asciiTheme="minorHAnsi" w:hAnsiTheme="minorHAnsi" w:cstheme="minorHAnsi"/>
        </w:rPr>
        <w:t>.</w:t>
      </w:r>
    </w:p>
    <w:p w14:paraId="596D337C" w14:textId="73F53EA1" w:rsidR="00315869" w:rsidRDefault="00315869" w:rsidP="00315869">
      <w:pPr>
        <w:rPr>
          <w:rFonts w:asciiTheme="minorHAnsi" w:hAnsiTheme="minorHAnsi" w:cstheme="minorHAnsi"/>
        </w:rPr>
      </w:pPr>
      <w:r>
        <w:rPr>
          <w:rFonts w:asciiTheme="minorHAnsi" w:hAnsiTheme="minorHAnsi" w:cstheme="minorHAnsi"/>
        </w:rPr>
        <w:t xml:space="preserve">Week 4: </w:t>
      </w:r>
      <w:r>
        <w:rPr>
          <w:rFonts w:asciiTheme="minorHAnsi" w:hAnsiTheme="minorHAnsi" w:cstheme="minorHAnsi"/>
        </w:rPr>
        <w:t>Pop-up</w:t>
      </w:r>
      <w:r>
        <w:rPr>
          <w:rFonts w:asciiTheme="minorHAnsi" w:hAnsiTheme="minorHAnsi" w:cstheme="minorHAnsi"/>
        </w:rPr>
        <w:t xml:space="preserve"> on homepage. Final tweaks to all pages’ javascript. Finalising CSS across the website.</w:t>
      </w:r>
    </w:p>
    <w:p w14:paraId="1BE30576" w14:textId="4251D76B" w:rsidR="00315869" w:rsidRDefault="00315869" w:rsidP="00D7498D">
      <w:pPr>
        <w:rPr>
          <w:rFonts w:asciiTheme="minorHAnsi" w:hAnsiTheme="minorHAnsi" w:cstheme="minorHAnsi"/>
        </w:rPr>
      </w:pPr>
      <w:r>
        <w:rPr>
          <w:rFonts w:asciiTheme="minorHAnsi" w:hAnsiTheme="minorHAnsi" w:cstheme="minorHAnsi"/>
        </w:rPr>
        <w:t xml:space="preserve">Week </w:t>
      </w:r>
      <w:r>
        <w:rPr>
          <w:rFonts w:asciiTheme="minorHAnsi" w:hAnsiTheme="minorHAnsi" w:cstheme="minorHAnsi"/>
        </w:rPr>
        <w:t>5: Deployment and speed and SEO testing and optimisation.</w:t>
      </w:r>
    </w:p>
    <w:p w14:paraId="73624F97" w14:textId="77777777" w:rsidR="00D7498D" w:rsidRDefault="00D7498D" w:rsidP="00615854">
      <w:pPr>
        <w:rPr>
          <w:rFonts w:asciiTheme="minorHAnsi" w:hAnsiTheme="minorHAnsi" w:cstheme="minorHAnsi"/>
        </w:rPr>
      </w:pPr>
    </w:p>
    <w:p w14:paraId="026BC64E" w14:textId="77777777" w:rsidR="001C7191" w:rsidRDefault="001C7191" w:rsidP="00615854">
      <w:pPr>
        <w:rPr>
          <w:rFonts w:asciiTheme="minorHAnsi" w:hAnsiTheme="minorHAnsi" w:cstheme="minorHAnsi"/>
        </w:rPr>
      </w:pPr>
    </w:p>
    <w:p w14:paraId="585AE75C" w14:textId="4C1D7347" w:rsidR="00382331" w:rsidRPr="001C7191" w:rsidRDefault="00382331" w:rsidP="00615854">
      <w:pPr>
        <w:rPr>
          <w:rFonts w:asciiTheme="minorHAnsi" w:hAnsiTheme="minorHAnsi" w:cstheme="minorHAnsi"/>
          <w:b/>
          <w:bCs/>
        </w:rPr>
      </w:pPr>
      <w:r w:rsidRPr="001C7191">
        <w:rPr>
          <w:rFonts w:asciiTheme="minorHAnsi" w:hAnsiTheme="minorHAnsi" w:cstheme="minorHAnsi"/>
          <w:b/>
          <w:bCs/>
        </w:rPr>
        <w:t>How was your site designed?</w:t>
      </w:r>
    </w:p>
    <w:p w14:paraId="5011D4E3" w14:textId="477E4EEA" w:rsidR="00A135D3" w:rsidRDefault="006B50E9" w:rsidP="00615854">
      <w:pPr>
        <w:rPr>
          <w:rFonts w:asciiTheme="minorHAnsi" w:hAnsiTheme="minorHAnsi" w:cstheme="minorHAnsi"/>
        </w:rPr>
      </w:pPr>
      <w:r>
        <w:rPr>
          <w:rFonts w:asciiTheme="minorHAnsi" w:hAnsiTheme="minorHAnsi" w:cstheme="minorHAnsi"/>
        </w:rPr>
        <w:t xml:space="preserve">- </w:t>
      </w:r>
      <w:r w:rsidR="00A135D3">
        <w:rPr>
          <w:rFonts w:asciiTheme="minorHAnsi" w:hAnsiTheme="minorHAnsi" w:cstheme="minorHAnsi"/>
        </w:rPr>
        <w:t>Regular team meetings</w:t>
      </w:r>
      <w:r w:rsidR="00BA08C6">
        <w:rPr>
          <w:rFonts w:asciiTheme="minorHAnsi" w:hAnsiTheme="minorHAnsi" w:cstheme="minorHAnsi"/>
        </w:rPr>
        <w:t xml:space="preserve"> and messaging via MS Teams.</w:t>
      </w:r>
    </w:p>
    <w:p w14:paraId="53A633CF" w14:textId="77777777" w:rsidR="00315869" w:rsidRDefault="00315869" w:rsidP="00615854">
      <w:pPr>
        <w:rPr>
          <w:rFonts w:asciiTheme="minorHAnsi" w:hAnsiTheme="minorHAnsi" w:cstheme="minorHAnsi"/>
        </w:rPr>
      </w:pPr>
    </w:p>
    <w:p w14:paraId="5F275D24" w14:textId="77777777" w:rsidR="007E2E18" w:rsidRDefault="007E2E18">
      <w:pPr>
        <w:rPr>
          <w:rFonts w:asciiTheme="minorHAnsi" w:hAnsiTheme="minorHAnsi" w:cstheme="minorHAnsi"/>
        </w:rPr>
      </w:pPr>
      <w:r>
        <w:rPr>
          <w:rFonts w:asciiTheme="minorHAnsi" w:hAnsiTheme="minorHAnsi" w:cstheme="minorHAnsi"/>
        </w:rPr>
        <w:br w:type="page"/>
      </w:r>
    </w:p>
    <w:p w14:paraId="30E7B53F" w14:textId="77777777" w:rsidR="00FB0216" w:rsidRDefault="00315869" w:rsidP="00315869">
      <w:pPr>
        <w:rPr>
          <w:rFonts w:asciiTheme="minorHAnsi" w:hAnsiTheme="minorHAnsi" w:cstheme="minorHAnsi"/>
        </w:rPr>
      </w:pPr>
      <w:r>
        <w:rPr>
          <w:rFonts w:asciiTheme="minorHAnsi" w:hAnsiTheme="minorHAnsi" w:cstheme="minorHAnsi"/>
        </w:rPr>
        <w:lastRenderedPageBreak/>
        <w:t>- Figma wireframes</w:t>
      </w:r>
      <w:r w:rsidR="00D7037F">
        <w:rPr>
          <w:rFonts w:asciiTheme="minorHAnsi" w:hAnsiTheme="minorHAnsi" w:cstheme="minorHAnsi"/>
        </w:rPr>
        <w:t>:</w:t>
      </w:r>
      <w:r w:rsidR="007E2E18">
        <w:rPr>
          <w:rFonts w:asciiTheme="minorHAnsi" w:hAnsiTheme="minorHAnsi" w:cstheme="minorHAnsi"/>
        </w:rPr>
        <w:t xml:space="preserve"> </w:t>
      </w:r>
    </w:p>
    <w:p w14:paraId="78895492" w14:textId="3FAED329" w:rsidR="00315869" w:rsidRDefault="007E2E18" w:rsidP="00315869">
      <w:pPr>
        <w:rPr>
          <w:rFonts w:asciiTheme="minorHAnsi" w:hAnsiTheme="minorHAnsi" w:cstheme="minorHAnsi"/>
        </w:rPr>
      </w:pPr>
      <w:r>
        <w:rPr>
          <w:rFonts w:asciiTheme="minorHAnsi" w:hAnsiTheme="minorHAnsi" w:cstheme="minorHAnsi"/>
        </w:rPr>
        <w:t>See below for images of the wireframe designs for our ‘Home’, ‘Recommendations’, ‘Gigs’ and ‘Contact’ pages respectively. These wireframes were built using an online UI design tool called ‘Figma’.</w:t>
      </w:r>
    </w:p>
    <w:p w14:paraId="52B12E40" w14:textId="7248394B" w:rsidR="00D7037F" w:rsidRDefault="00D7037F" w:rsidP="00315869">
      <w:pPr>
        <w:rPr>
          <w:rFonts w:asciiTheme="minorHAnsi" w:hAnsiTheme="minorHAnsi" w:cstheme="minorHAnsi"/>
        </w:rPr>
      </w:pPr>
    </w:p>
    <w:p w14:paraId="4FA6C4D1" w14:textId="0C7E7259" w:rsidR="007E2E18" w:rsidRDefault="00E06C2F" w:rsidP="00315869">
      <w:pPr>
        <w:rPr>
          <w:rFonts w:asciiTheme="minorHAnsi" w:hAnsiTheme="minorHAnsi" w:cstheme="minorHAnsi"/>
        </w:rPr>
      </w:pPr>
      <w:r>
        <w:rPr>
          <w:rFonts w:asciiTheme="minorHAnsi" w:hAnsiTheme="minorHAnsi" w:cstheme="minorHAnsi"/>
          <w:noProof/>
        </w:rPr>
        <w:t xml:space="preserve"> </w:t>
      </w:r>
      <w:r w:rsidR="007E2E18">
        <w:rPr>
          <w:rFonts w:asciiTheme="minorHAnsi" w:hAnsiTheme="minorHAnsi" w:cstheme="minorHAnsi"/>
          <w:noProof/>
        </w:rPr>
        <w:drawing>
          <wp:inline distT="0" distB="0" distL="0" distR="0" wp14:anchorId="4E1D0A86" wp14:editId="650C8E6D">
            <wp:extent cx="2377266" cy="3103034"/>
            <wp:effectExtent l="0" t="0" r="4445"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0003" cy="3119660"/>
                    </a:xfrm>
                    <a:prstGeom prst="rect">
                      <a:avLst/>
                    </a:prstGeom>
                  </pic:spPr>
                </pic:pic>
              </a:graphicData>
            </a:graphic>
          </wp:inline>
        </w:drawing>
      </w:r>
      <w:r w:rsidR="007E2E18">
        <w:rPr>
          <w:rFonts w:asciiTheme="minorHAnsi" w:hAnsiTheme="minorHAnsi" w:cstheme="minorHAnsi"/>
        </w:rPr>
        <w:t xml:space="preserve"> </w:t>
      </w:r>
      <w:r w:rsidR="007E2E18">
        <w:rPr>
          <w:rFonts w:asciiTheme="minorHAnsi" w:hAnsiTheme="minorHAnsi" w:cstheme="minorHAnsi"/>
          <w:noProof/>
        </w:rPr>
        <w:t xml:space="preserve"> </w:t>
      </w:r>
      <w:r>
        <w:rPr>
          <w:rFonts w:asciiTheme="minorHAnsi" w:hAnsiTheme="minorHAnsi" w:cstheme="minorHAnsi"/>
          <w:noProof/>
        </w:rPr>
        <w:t xml:space="preserve"> </w:t>
      </w:r>
      <w:r w:rsidR="007E2E18">
        <w:rPr>
          <w:rFonts w:asciiTheme="minorHAnsi" w:hAnsiTheme="minorHAnsi" w:cstheme="minorHAnsi"/>
          <w:noProof/>
        </w:rPr>
        <w:drawing>
          <wp:inline distT="0" distB="0" distL="0" distR="0" wp14:anchorId="33831BEE" wp14:editId="537CF81F">
            <wp:extent cx="2363412" cy="3090333"/>
            <wp:effectExtent l="0" t="0" r="0" b="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3505" cy="3129682"/>
                    </a:xfrm>
                    <a:prstGeom prst="rect">
                      <a:avLst/>
                    </a:prstGeom>
                  </pic:spPr>
                </pic:pic>
              </a:graphicData>
            </a:graphic>
          </wp:inline>
        </w:drawing>
      </w:r>
    </w:p>
    <w:p w14:paraId="6BBA8534" w14:textId="77777777" w:rsidR="007E2E18" w:rsidRDefault="007E2E18" w:rsidP="00315869">
      <w:pPr>
        <w:rPr>
          <w:rFonts w:asciiTheme="minorHAnsi" w:hAnsiTheme="minorHAnsi" w:cstheme="minorHAnsi"/>
        </w:rPr>
      </w:pPr>
    </w:p>
    <w:p w14:paraId="2DC94CB1" w14:textId="219ABAAD" w:rsidR="007E2E18" w:rsidRDefault="00E06C2F" w:rsidP="00315869">
      <w:pPr>
        <w:rPr>
          <w:rFonts w:asciiTheme="minorHAnsi" w:hAnsiTheme="minorHAnsi" w:cstheme="minorHAnsi"/>
        </w:rPr>
      </w:pPr>
      <w:r>
        <w:rPr>
          <w:rFonts w:asciiTheme="minorHAnsi" w:hAnsiTheme="minorHAnsi" w:cstheme="minorHAnsi"/>
        </w:rPr>
        <w:t xml:space="preserve"> </w:t>
      </w:r>
      <w:r w:rsidR="007E2E18">
        <w:rPr>
          <w:rFonts w:asciiTheme="minorHAnsi" w:hAnsiTheme="minorHAnsi" w:cstheme="minorHAnsi"/>
          <w:noProof/>
        </w:rPr>
        <w:drawing>
          <wp:inline distT="0" distB="0" distL="0" distR="0" wp14:anchorId="7E92ECCC" wp14:editId="567A629D">
            <wp:extent cx="2421023" cy="3111685"/>
            <wp:effectExtent l="0" t="0" r="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40634" cy="3136891"/>
                    </a:xfrm>
                    <a:prstGeom prst="rect">
                      <a:avLst/>
                    </a:prstGeom>
                  </pic:spPr>
                </pic:pic>
              </a:graphicData>
            </a:graphic>
          </wp:inline>
        </w:drawing>
      </w:r>
      <w:r w:rsidR="007E2E18">
        <w:rPr>
          <w:rFonts w:asciiTheme="minorHAnsi" w:hAnsiTheme="minorHAnsi" w:cstheme="minorHAnsi"/>
        </w:rPr>
        <w:t xml:space="preserve">  </w:t>
      </w:r>
      <w:r>
        <w:rPr>
          <w:rFonts w:asciiTheme="minorHAnsi" w:hAnsiTheme="minorHAnsi" w:cstheme="minorHAnsi"/>
          <w:noProof/>
        </w:rPr>
        <w:drawing>
          <wp:inline distT="0" distB="0" distL="0" distR="0" wp14:anchorId="293FBAF4" wp14:editId="71C4AFD7">
            <wp:extent cx="2374900" cy="3103055"/>
            <wp:effectExtent l="0" t="0" r="6350" b="254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8406" cy="3133767"/>
                    </a:xfrm>
                    <a:prstGeom prst="rect">
                      <a:avLst/>
                    </a:prstGeom>
                  </pic:spPr>
                </pic:pic>
              </a:graphicData>
            </a:graphic>
          </wp:inline>
        </w:drawing>
      </w:r>
    </w:p>
    <w:p w14:paraId="57CAEF9A" w14:textId="49E42D34" w:rsidR="00D7037F" w:rsidRDefault="00D7037F" w:rsidP="00315869">
      <w:pPr>
        <w:rPr>
          <w:rFonts w:asciiTheme="minorHAnsi" w:hAnsiTheme="minorHAnsi" w:cstheme="minorHAnsi"/>
        </w:rPr>
      </w:pPr>
    </w:p>
    <w:p w14:paraId="66EE817B" w14:textId="77777777" w:rsidR="00615854" w:rsidRDefault="00615854" w:rsidP="00615854">
      <w:pPr>
        <w:rPr>
          <w:rFonts w:asciiTheme="minorHAnsi" w:hAnsiTheme="minorHAnsi" w:cstheme="minorHAnsi"/>
        </w:rPr>
      </w:pPr>
    </w:p>
    <w:p w14:paraId="326AA1D1" w14:textId="0918DFEA" w:rsidR="00382331" w:rsidRPr="00C86D88" w:rsidRDefault="00382331" w:rsidP="00615854">
      <w:pPr>
        <w:rPr>
          <w:rFonts w:asciiTheme="minorHAnsi" w:hAnsiTheme="minorHAnsi" w:cstheme="minorHAnsi"/>
          <w:b/>
          <w:bCs/>
        </w:rPr>
      </w:pPr>
      <w:r w:rsidRPr="00484BDC">
        <w:rPr>
          <w:rFonts w:asciiTheme="minorHAnsi" w:hAnsiTheme="minorHAnsi" w:cstheme="minorHAnsi"/>
          <w:color w:val="FF0000"/>
        </w:rPr>
        <w:t xml:space="preserve">Show wireframes for each web page and reference </w:t>
      </w:r>
      <w:r w:rsidRPr="00867895">
        <w:rPr>
          <w:rFonts w:asciiTheme="minorHAnsi" w:hAnsiTheme="minorHAnsi" w:cstheme="minorHAnsi"/>
          <w:color w:val="FF0000"/>
        </w:rPr>
        <w:t xml:space="preserve">at least </w:t>
      </w:r>
      <w:r w:rsidRPr="00867895">
        <w:rPr>
          <w:rFonts w:asciiTheme="minorHAnsi" w:hAnsiTheme="minorHAnsi" w:cstheme="minorHAnsi"/>
          <w:b/>
          <w:bCs/>
          <w:color w:val="FF0000"/>
        </w:rPr>
        <w:t xml:space="preserve">one design pattern </w:t>
      </w:r>
      <w:r w:rsidR="00C86D88" w:rsidRPr="00867895">
        <w:rPr>
          <w:rFonts w:asciiTheme="minorHAnsi" w:hAnsiTheme="minorHAnsi" w:cstheme="minorHAnsi"/>
          <w:color w:val="FF0000"/>
        </w:rPr>
        <w:t>(</w:t>
      </w:r>
      <w:r w:rsidR="00867895">
        <w:rPr>
          <w:rFonts w:asciiTheme="minorHAnsi" w:hAnsiTheme="minorHAnsi" w:cstheme="minorHAnsi"/>
          <w:color w:val="FF0000"/>
        </w:rPr>
        <w:t>What’s this</w:t>
      </w:r>
      <w:r w:rsidR="00C86D88" w:rsidRPr="00867895">
        <w:rPr>
          <w:rFonts w:asciiTheme="minorHAnsi" w:hAnsiTheme="minorHAnsi" w:cstheme="minorHAnsi"/>
          <w:color w:val="FF0000"/>
        </w:rPr>
        <w:t xml:space="preserve">????) </w:t>
      </w:r>
      <w:r w:rsidRPr="00867895">
        <w:rPr>
          <w:rFonts w:asciiTheme="minorHAnsi" w:hAnsiTheme="minorHAnsi" w:cstheme="minorHAnsi"/>
          <w:b/>
          <w:bCs/>
          <w:color w:val="FF0000"/>
        </w:rPr>
        <w:t>per wireframe</w:t>
      </w:r>
    </w:p>
    <w:p w14:paraId="7514CDB5" w14:textId="12579554" w:rsidR="00867895" w:rsidRPr="00867895" w:rsidRDefault="00867895" w:rsidP="00615854">
      <w:pPr>
        <w:rPr>
          <w:rFonts w:asciiTheme="minorHAnsi" w:hAnsiTheme="minorHAnsi" w:cstheme="minorHAnsi"/>
          <w:b/>
          <w:bCs/>
          <w:u w:val="single"/>
        </w:rPr>
      </w:pPr>
      <w:r w:rsidRPr="00867895">
        <w:rPr>
          <w:rFonts w:asciiTheme="minorHAnsi" w:hAnsiTheme="minorHAnsi" w:cstheme="minorHAnsi"/>
          <w:b/>
          <w:bCs/>
          <w:u w:val="single"/>
        </w:rPr>
        <w:lastRenderedPageBreak/>
        <w:t>Deployment</w:t>
      </w:r>
    </w:p>
    <w:p w14:paraId="7F0A6402" w14:textId="6C6C9D1C" w:rsidR="00867895" w:rsidRDefault="00867895" w:rsidP="00615854">
      <w:pPr>
        <w:rPr>
          <w:rFonts w:asciiTheme="minorHAnsi" w:hAnsiTheme="minorHAnsi" w:cstheme="minorHAnsi"/>
        </w:rPr>
      </w:pPr>
      <w:r>
        <w:rPr>
          <w:rFonts w:asciiTheme="minorHAnsi" w:hAnsiTheme="minorHAnsi" w:cstheme="minorHAnsi"/>
        </w:rPr>
        <w:t xml:space="preserve">Our website is deployed using GitHub’s Pages feature. This allows the website to be viewable by the public. As this is a college project, the URL for the public website is: </w:t>
      </w:r>
    </w:p>
    <w:p w14:paraId="1DD423A0" w14:textId="724F6BA0" w:rsidR="00867895" w:rsidRPr="00B66124" w:rsidRDefault="00867895" w:rsidP="00615854">
      <w:pPr>
        <w:rPr>
          <w:rFonts w:asciiTheme="minorHAnsi" w:hAnsiTheme="minorHAnsi" w:cstheme="minorHAnsi"/>
        </w:rPr>
      </w:pPr>
      <w:r w:rsidRPr="00867895">
        <w:rPr>
          <w:rFonts w:asciiTheme="minorHAnsi" w:hAnsiTheme="minorHAnsi" w:cstheme="minorHAnsi"/>
        </w:rPr>
        <w:t>https://columkavanagh.github.io/</w:t>
      </w:r>
      <w:r>
        <w:rPr>
          <w:rFonts w:asciiTheme="minorHAnsi" w:hAnsiTheme="minorHAnsi" w:cstheme="minorHAnsi"/>
        </w:rPr>
        <w:t>MusicLabelWebsite</w:t>
      </w:r>
      <w:r w:rsidRPr="00867895">
        <w:rPr>
          <w:rFonts w:asciiTheme="minorHAnsi" w:hAnsiTheme="minorHAnsi" w:cstheme="minorHAnsi"/>
        </w:rPr>
        <w:t>/</w:t>
      </w:r>
    </w:p>
    <w:p w14:paraId="536D1FD4" w14:textId="77777777" w:rsidR="00492F75" w:rsidRPr="00B66124" w:rsidRDefault="00492F75" w:rsidP="00492F75">
      <w:pPr>
        <w:rPr>
          <w:rFonts w:asciiTheme="minorHAnsi" w:hAnsiTheme="minorHAnsi" w:cstheme="minorHAnsi"/>
        </w:rPr>
      </w:pPr>
    </w:p>
    <w:p w14:paraId="127EF36F" w14:textId="63CD38C8" w:rsidR="00615854" w:rsidRPr="00B24002" w:rsidRDefault="00B24002" w:rsidP="00492F75">
      <w:pPr>
        <w:rPr>
          <w:rFonts w:asciiTheme="minorHAnsi" w:hAnsiTheme="minorHAnsi" w:cstheme="minorHAnsi"/>
          <w:b/>
          <w:bCs/>
          <w:u w:val="single"/>
        </w:rPr>
      </w:pPr>
      <w:r w:rsidRPr="00B24002">
        <w:rPr>
          <w:rFonts w:asciiTheme="minorHAnsi" w:hAnsiTheme="minorHAnsi" w:cstheme="minorHAnsi"/>
          <w:b/>
          <w:bCs/>
          <w:u w:val="single"/>
        </w:rPr>
        <w:t>Testing</w:t>
      </w:r>
    </w:p>
    <w:p w14:paraId="53083AC1" w14:textId="28BCB4B2" w:rsidR="00B24002" w:rsidRDefault="00867895" w:rsidP="00492F75">
      <w:pPr>
        <w:rPr>
          <w:rFonts w:asciiTheme="minorHAnsi" w:hAnsiTheme="minorHAnsi" w:cstheme="minorHAnsi"/>
        </w:rPr>
      </w:pPr>
      <w:r>
        <w:rPr>
          <w:rFonts w:asciiTheme="minorHAnsi" w:hAnsiTheme="minorHAnsi" w:cstheme="minorHAnsi"/>
        </w:rPr>
        <w:t xml:space="preserve">- </w:t>
      </w:r>
      <w:r w:rsidR="00B24002">
        <w:rPr>
          <w:rFonts w:asciiTheme="minorHAnsi" w:hAnsiTheme="minorHAnsi" w:cstheme="minorHAnsi"/>
        </w:rPr>
        <w:t>HTML5 Validator</w:t>
      </w:r>
      <w:r w:rsidR="00E960FC">
        <w:rPr>
          <w:rFonts w:asciiTheme="minorHAnsi" w:hAnsiTheme="minorHAnsi" w:cstheme="minorHAnsi"/>
        </w:rPr>
        <w:t xml:space="preserve"> - </w:t>
      </w:r>
      <w:r w:rsidR="00E960FC" w:rsidRPr="00E960FC">
        <w:rPr>
          <w:rFonts w:asciiTheme="minorHAnsi" w:hAnsiTheme="minorHAnsi" w:cstheme="minorHAnsi"/>
        </w:rPr>
        <w:t>https://en.rakko.tools/tools/58/</w:t>
      </w:r>
    </w:p>
    <w:p w14:paraId="380E6FDD" w14:textId="6B98F4A2" w:rsidR="00B24002" w:rsidRDefault="00867895" w:rsidP="00492F75">
      <w:pPr>
        <w:rPr>
          <w:rFonts w:asciiTheme="minorHAnsi" w:hAnsiTheme="minorHAnsi" w:cstheme="minorHAnsi"/>
        </w:rPr>
      </w:pPr>
      <w:r>
        <w:rPr>
          <w:rFonts w:asciiTheme="minorHAnsi" w:hAnsiTheme="minorHAnsi" w:cstheme="minorHAnsi"/>
        </w:rPr>
        <w:t xml:space="preserve">- </w:t>
      </w:r>
      <w:r w:rsidR="00B24002">
        <w:rPr>
          <w:rFonts w:asciiTheme="minorHAnsi" w:hAnsiTheme="minorHAnsi" w:cstheme="minorHAnsi"/>
        </w:rPr>
        <w:t>Google Page Speed</w:t>
      </w:r>
    </w:p>
    <w:p w14:paraId="74B60D69" w14:textId="072D5C53" w:rsidR="00B24002" w:rsidRDefault="00B24002" w:rsidP="00492F75">
      <w:pPr>
        <w:rPr>
          <w:rFonts w:asciiTheme="minorHAnsi" w:hAnsiTheme="minorHAnsi" w:cstheme="minorHAnsi"/>
        </w:rPr>
      </w:pPr>
    </w:p>
    <w:p w14:paraId="723B9445" w14:textId="57EA4971" w:rsidR="00B24002" w:rsidRPr="00B24002" w:rsidRDefault="00B24002" w:rsidP="00492F75">
      <w:pPr>
        <w:rPr>
          <w:rFonts w:asciiTheme="minorHAnsi" w:hAnsiTheme="minorHAnsi" w:cstheme="minorHAnsi"/>
          <w:b/>
          <w:bCs/>
          <w:u w:val="single"/>
        </w:rPr>
      </w:pPr>
      <w:r w:rsidRPr="00B24002">
        <w:rPr>
          <w:rFonts w:asciiTheme="minorHAnsi" w:hAnsiTheme="minorHAnsi" w:cstheme="minorHAnsi"/>
          <w:b/>
          <w:bCs/>
          <w:u w:val="single"/>
        </w:rPr>
        <w:t>Optimisation</w:t>
      </w:r>
    </w:p>
    <w:p w14:paraId="521066FD" w14:textId="3D214938" w:rsidR="00B24002" w:rsidRDefault="00B24002" w:rsidP="00492F75">
      <w:pPr>
        <w:rPr>
          <w:rFonts w:asciiTheme="minorHAnsi" w:hAnsiTheme="minorHAnsi" w:cstheme="minorHAnsi"/>
        </w:rPr>
      </w:pPr>
      <w:r>
        <w:rPr>
          <w:rFonts w:asciiTheme="minorHAnsi" w:hAnsiTheme="minorHAnsi" w:cstheme="minorHAnsi"/>
        </w:rPr>
        <w:t>Speed:</w:t>
      </w:r>
    </w:p>
    <w:p w14:paraId="4102CA87" w14:textId="6E16D877" w:rsidR="00A135D3" w:rsidRDefault="00A135D3" w:rsidP="00492F75">
      <w:pPr>
        <w:rPr>
          <w:rFonts w:asciiTheme="minorHAnsi" w:hAnsiTheme="minorHAnsi" w:cstheme="minorHAnsi"/>
        </w:rPr>
      </w:pPr>
      <w:r>
        <w:rPr>
          <w:rFonts w:asciiTheme="minorHAnsi" w:hAnsiTheme="minorHAnsi" w:cstheme="minorHAnsi"/>
        </w:rPr>
        <w:t>- adjust images</w:t>
      </w:r>
    </w:p>
    <w:p w14:paraId="7D7B4EA1" w14:textId="18FC5CC4" w:rsidR="006F042E" w:rsidRDefault="006F042E" w:rsidP="00492F75">
      <w:pPr>
        <w:rPr>
          <w:rFonts w:asciiTheme="minorHAnsi" w:hAnsiTheme="minorHAnsi" w:cstheme="minorHAnsi"/>
        </w:rPr>
      </w:pPr>
      <w:r>
        <w:rPr>
          <w:rFonts w:asciiTheme="minorHAnsi" w:hAnsiTheme="minorHAnsi" w:cstheme="minorHAnsi"/>
        </w:rPr>
        <w:t>- single JS and CSS files</w:t>
      </w:r>
    </w:p>
    <w:p w14:paraId="4BC99842" w14:textId="77777777" w:rsidR="006F042E" w:rsidRDefault="006F042E" w:rsidP="00492F75">
      <w:pPr>
        <w:rPr>
          <w:rFonts w:asciiTheme="minorHAnsi" w:hAnsiTheme="minorHAnsi" w:cstheme="minorHAnsi"/>
        </w:rPr>
      </w:pPr>
    </w:p>
    <w:p w14:paraId="5DD8D716" w14:textId="247F8978" w:rsidR="00B24002" w:rsidRDefault="00B24002" w:rsidP="00492F75">
      <w:pPr>
        <w:rPr>
          <w:rFonts w:asciiTheme="minorHAnsi" w:hAnsiTheme="minorHAnsi" w:cstheme="minorHAnsi"/>
        </w:rPr>
      </w:pPr>
      <w:r>
        <w:rPr>
          <w:rFonts w:asciiTheme="minorHAnsi" w:hAnsiTheme="minorHAnsi" w:cstheme="minorHAnsi"/>
        </w:rPr>
        <w:t>SEO:</w:t>
      </w:r>
    </w:p>
    <w:p w14:paraId="7C9E559B" w14:textId="77777777" w:rsidR="006F042E" w:rsidRDefault="006F042E">
      <w:pPr>
        <w:rPr>
          <w:rFonts w:asciiTheme="minorHAnsi" w:hAnsiTheme="minorHAnsi" w:cstheme="minorHAnsi"/>
        </w:rPr>
      </w:pPr>
      <w:r>
        <w:rPr>
          <w:rFonts w:asciiTheme="minorHAnsi" w:hAnsiTheme="minorHAnsi" w:cstheme="minorHAnsi"/>
        </w:rPr>
        <w:t>- Different meta description and meta keywords in head of each page.</w:t>
      </w:r>
    </w:p>
    <w:p w14:paraId="750CF6B9" w14:textId="665FC0E1" w:rsidR="00864F9C" w:rsidRDefault="006F042E">
      <w:pPr>
        <w:rPr>
          <w:rFonts w:asciiTheme="minorHAnsi" w:hAnsiTheme="minorHAnsi" w:cstheme="minorHAnsi"/>
        </w:rPr>
      </w:pPr>
      <w:r>
        <w:rPr>
          <w:rFonts w:asciiTheme="minorHAnsi" w:hAnsiTheme="minorHAnsi" w:cstheme="minorHAnsi"/>
        </w:rPr>
        <w:t xml:space="preserve">- </w:t>
      </w:r>
      <w:r w:rsidR="00D7498D">
        <w:rPr>
          <w:rFonts w:asciiTheme="minorHAnsi" w:hAnsiTheme="minorHAnsi" w:cstheme="minorHAnsi"/>
        </w:rPr>
        <w:t>Us</w:t>
      </w:r>
      <w:r>
        <w:rPr>
          <w:rFonts w:asciiTheme="minorHAnsi" w:hAnsiTheme="minorHAnsi" w:cstheme="minorHAnsi"/>
        </w:rPr>
        <w:t xml:space="preserve">e of h1, h2 </w:t>
      </w:r>
      <w:r w:rsidR="00D7498D">
        <w:rPr>
          <w:rFonts w:asciiTheme="minorHAnsi" w:hAnsiTheme="minorHAnsi" w:cstheme="minorHAnsi"/>
        </w:rPr>
        <w:t>etc</w:t>
      </w:r>
      <w:r>
        <w:rPr>
          <w:rFonts w:asciiTheme="minorHAnsi" w:hAnsiTheme="minorHAnsi" w:cstheme="minorHAnsi"/>
        </w:rPr>
        <w:t>.</w:t>
      </w:r>
      <w:r w:rsidR="00864F9C">
        <w:rPr>
          <w:rFonts w:asciiTheme="minorHAnsi" w:hAnsiTheme="minorHAnsi" w:cstheme="minorHAnsi"/>
        </w:rPr>
        <w:br w:type="page"/>
      </w:r>
    </w:p>
    <w:p w14:paraId="3B77F347" w14:textId="2EC38A66" w:rsidR="00D7498D" w:rsidRPr="006B50E9" w:rsidRDefault="00D7498D" w:rsidP="00492F75">
      <w:pPr>
        <w:rPr>
          <w:rFonts w:asciiTheme="minorHAnsi" w:hAnsiTheme="minorHAnsi" w:cstheme="minorHAnsi"/>
          <w:color w:val="FF0000"/>
        </w:rPr>
      </w:pPr>
      <w:r w:rsidRPr="006B50E9">
        <w:rPr>
          <w:rFonts w:asciiTheme="minorHAnsi" w:hAnsiTheme="minorHAnsi" w:cstheme="minorHAnsi"/>
          <w:color w:val="FF0000"/>
        </w:rPr>
        <w:lastRenderedPageBreak/>
        <w:t>PROJECT REQUIREMENTS:</w:t>
      </w:r>
    </w:p>
    <w:p w14:paraId="38299846" w14:textId="77777777" w:rsidR="00D7498D" w:rsidRDefault="00D7498D" w:rsidP="00492F75">
      <w:pPr>
        <w:rPr>
          <w:rFonts w:asciiTheme="minorHAnsi" w:hAnsiTheme="minorHAnsi" w:cstheme="minorHAnsi"/>
        </w:rPr>
      </w:pPr>
    </w:p>
    <w:p w14:paraId="1C6AFBC8" w14:textId="027772B3" w:rsidR="00492F75" w:rsidRPr="00B66124" w:rsidRDefault="00492F75" w:rsidP="00492F75">
      <w:pPr>
        <w:rPr>
          <w:rFonts w:asciiTheme="minorHAnsi" w:hAnsiTheme="minorHAnsi" w:cstheme="minorHAnsi"/>
        </w:rPr>
      </w:pPr>
      <w:r w:rsidRPr="00B66124">
        <w:rPr>
          <w:rFonts w:asciiTheme="minorHAnsi" w:hAnsiTheme="minorHAnsi" w:cstheme="minorHAnsi"/>
        </w:rPr>
        <w:t>The website itself should contain:</w:t>
      </w:r>
    </w:p>
    <w:p w14:paraId="4F49F37C" w14:textId="77777777" w:rsidR="00492F75" w:rsidRPr="00DE60C8" w:rsidRDefault="00492F75" w:rsidP="00492F75">
      <w:pPr>
        <w:numPr>
          <w:ilvl w:val="0"/>
          <w:numId w:val="1"/>
        </w:numPr>
        <w:rPr>
          <w:rFonts w:asciiTheme="minorHAnsi" w:hAnsiTheme="minorHAnsi" w:cstheme="minorHAnsi"/>
        </w:rPr>
      </w:pPr>
      <w:r w:rsidRPr="00DE60C8">
        <w:rPr>
          <w:rFonts w:asciiTheme="minorHAnsi" w:hAnsiTheme="minorHAnsi" w:cstheme="minorHAnsi"/>
        </w:rPr>
        <w:t xml:space="preserve">A </w:t>
      </w:r>
      <w:r w:rsidR="00212ECE" w:rsidRPr="00DE60C8">
        <w:rPr>
          <w:rFonts w:asciiTheme="minorHAnsi" w:hAnsiTheme="minorHAnsi" w:cstheme="minorHAnsi"/>
          <w:b/>
        </w:rPr>
        <w:t>minimum of 4</w:t>
      </w:r>
      <w:r w:rsidRPr="00DE60C8">
        <w:rPr>
          <w:rFonts w:asciiTheme="minorHAnsi" w:hAnsiTheme="minorHAnsi" w:cstheme="minorHAnsi"/>
          <w:b/>
        </w:rPr>
        <w:t xml:space="preserve"> pages of </w:t>
      </w:r>
      <w:r w:rsidR="00E35A36" w:rsidRPr="00DE60C8">
        <w:rPr>
          <w:rFonts w:asciiTheme="minorHAnsi" w:hAnsiTheme="minorHAnsi" w:cstheme="minorHAnsi"/>
          <w:b/>
        </w:rPr>
        <w:t>HTML5</w:t>
      </w:r>
    </w:p>
    <w:p w14:paraId="630EAEFE" w14:textId="77777777" w:rsidR="00492F75" w:rsidRPr="00B66124" w:rsidRDefault="00492F75" w:rsidP="00492F75">
      <w:pPr>
        <w:numPr>
          <w:ilvl w:val="0"/>
          <w:numId w:val="1"/>
        </w:numPr>
        <w:rPr>
          <w:rFonts w:asciiTheme="minorHAnsi" w:hAnsiTheme="minorHAnsi" w:cstheme="minorHAnsi"/>
        </w:rPr>
      </w:pPr>
      <w:r w:rsidRPr="00DE60C8">
        <w:rPr>
          <w:rFonts w:asciiTheme="minorHAnsi" w:hAnsiTheme="minorHAnsi" w:cstheme="minorHAnsi"/>
        </w:rPr>
        <w:t xml:space="preserve">Styles controlled by at least one </w:t>
      </w:r>
      <w:r w:rsidR="00D70FC4" w:rsidRPr="00DE60C8">
        <w:rPr>
          <w:rFonts w:asciiTheme="minorHAnsi" w:hAnsiTheme="minorHAnsi" w:cstheme="minorHAnsi"/>
        </w:rPr>
        <w:t xml:space="preserve">external </w:t>
      </w:r>
      <w:r w:rsidRPr="00DE60C8">
        <w:rPr>
          <w:rFonts w:asciiTheme="minorHAnsi" w:hAnsiTheme="minorHAnsi" w:cstheme="minorHAnsi"/>
          <w:b/>
        </w:rPr>
        <w:t>CSS</w:t>
      </w:r>
      <w:r w:rsidR="00D70FC4" w:rsidRPr="00DE60C8">
        <w:rPr>
          <w:rFonts w:asciiTheme="minorHAnsi" w:hAnsiTheme="minorHAnsi" w:cstheme="minorHAnsi"/>
          <w:b/>
        </w:rPr>
        <w:t xml:space="preserve"> </w:t>
      </w:r>
      <w:r w:rsidR="00D70FC4" w:rsidRPr="00DE60C8">
        <w:rPr>
          <w:rFonts w:asciiTheme="minorHAnsi" w:hAnsiTheme="minorHAnsi" w:cstheme="minorHAnsi"/>
        </w:rPr>
        <w:t>file</w:t>
      </w:r>
      <w:r w:rsidR="00FE1320" w:rsidRPr="00DE60C8">
        <w:rPr>
          <w:rFonts w:asciiTheme="minorHAnsi" w:hAnsiTheme="minorHAnsi" w:cstheme="minorHAnsi"/>
        </w:rPr>
        <w:t xml:space="preserve"> </w:t>
      </w:r>
      <w:r w:rsidR="00FE1320" w:rsidRPr="00B66124">
        <w:rPr>
          <w:rFonts w:asciiTheme="minorHAnsi" w:hAnsiTheme="minorHAnsi" w:cstheme="minorHAnsi"/>
        </w:rPr>
        <w:t>(Each member of the group to generate their own Style sheet to apply to a common page)</w:t>
      </w:r>
    </w:p>
    <w:p w14:paraId="455C2309" w14:textId="77777777" w:rsidR="00D70FC4" w:rsidRPr="00B66124" w:rsidRDefault="00D70FC4" w:rsidP="00492F75">
      <w:pPr>
        <w:numPr>
          <w:ilvl w:val="0"/>
          <w:numId w:val="1"/>
        </w:numPr>
        <w:rPr>
          <w:rFonts w:asciiTheme="minorHAnsi" w:hAnsiTheme="minorHAnsi" w:cstheme="minorHAnsi"/>
        </w:rPr>
      </w:pPr>
      <w:r w:rsidRPr="00B66124">
        <w:rPr>
          <w:rFonts w:asciiTheme="minorHAnsi" w:hAnsiTheme="minorHAnsi" w:cstheme="minorHAnsi"/>
        </w:rPr>
        <w:t xml:space="preserve">Clearly defined, consistent, </w:t>
      </w:r>
      <w:r w:rsidRPr="00DE60C8">
        <w:rPr>
          <w:rFonts w:asciiTheme="minorHAnsi" w:hAnsiTheme="minorHAnsi" w:cstheme="minorHAnsi"/>
          <w:b/>
          <w:bCs/>
        </w:rPr>
        <w:t>navigation</w:t>
      </w:r>
      <w:r w:rsidRPr="00B66124">
        <w:rPr>
          <w:rFonts w:asciiTheme="minorHAnsi" w:hAnsiTheme="minorHAnsi" w:cstheme="minorHAnsi"/>
        </w:rPr>
        <w:t xml:space="preserve"> system</w:t>
      </w:r>
      <w:r w:rsidR="00B53D3A" w:rsidRPr="00B66124">
        <w:rPr>
          <w:rFonts w:asciiTheme="minorHAnsi" w:hAnsiTheme="minorHAnsi" w:cstheme="minorHAnsi"/>
        </w:rPr>
        <w:t xml:space="preserve"> and </w:t>
      </w:r>
      <w:r w:rsidR="00B53D3A" w:rsidRPr="00DE60C8">
        <w:rPr>
          <w:rFonts w:asciiTheme="minorHAnsi" w:hAnsiTheme="minorHAnsi" w:cstheme="minorHAnsi"/>
          <w:b/>
          <w:bCs/>
        </w:rPr>
        <w:t>form</w:t>
      </w:r>
      <w:r w:rsidR="00B53D3A" w:rsidRPr="00B66124">
        <w:rPr>
          <w:rFonts w:asciiTheme="minorHAnsi" w:hAnsiTheme="minorHAnsi" w:cstheme="minorHAnsi"/>
        </w:rPr>
        <w:t>.</w:t>
      </w:r>
    </w:p>
    <w:p w14:paraId="7AB8E529" w14:textId="498D46F7" w:rsidR="001F2C81" w:rsidRPr="00DE60C8" w:rsidRDefault="001F2C81" w:rsidP="00492F75">
      <w:pPr>
        <w:numPr>
          <w:ilvl w:val="0"/>
          <w:numId w:val="1"/>
        </w:numPr>
        <w:rPr>
          <w:rFonts w:asciiTheme="minorHAnsi" w:hAnsiTheme="minorHAnsi" w:cstheme="minorHAnsi"/>
          <w:b/>
          <w:bCs/>
        </w:rPr>
      </w:pPr>
      <w:r w:rsidRPr="00DE60C8">
        <w:rPr>
          <w:rFonts w:asciiTheme="minorHAnsi" w:hAnsiTheme="minorHAnsi" w:cstheme="minorHAnsi"/>
          <w:b/>
          <w:bCs/>
        </w:rPr>
        <w:t>Form entry should be demonstrated</w:t>
      </w:r>
      <w:r w:rsidR="00665A42" w:rsidRPr="00DE60C8">
        <w:rPr>
          <w:rFonts w:asciiTheme="minorHAnsi" w:hAnsiTheme="minorHAnsi" w:cstheme="minorHAnsi"/>
          <w:b/>
          <w:bCs/>
        </w:rPr>
        <w:t xml:space="preserve"> and validated</w:t>
      </w:r>
    </w:p>
    <w:p w14:paraId="223C4E62" w14:textId="73E1A10B" w:rsidR="00CD67F5" w:rsidRPr="00DE60C8" w:rsidRDefault="004574A5" w:rsidP="00492F75">
      <w:pPr>
        <w:numPr>
          <w:ilvl w:val="0"/>
          <w:numId w:val="1"/>
        </w:numPr>
        <w:rPr>
          <w:rFonts w:asciiTheme="minorHAnsi" w:hAnsiTheme="minorHAnsi" w:cstheme="minorHAnsi"/>
          <w:b/>
          <w:bCs/>
        </w:rPr>
      </w:pPr>
      <w:r w:rsidRPr="00DE60C8">
        <w:rPr>
          <w:rFonts w:asciiTheme="minorHAnsi" w:hAnsiTheme="minorHAnsi" w:cstheme="minorHAnsi"/>
          <w:b/>
          <w:bCs/>
        </w:rPr>
        <w:t xml:space="preserve">Some </w:t>
      </w:r>
      <w:r w:rsidR="00CD67F5" w:rsidRPr="00DE60C8">
        <w:rPr>
          <w:rFonts w:asciiTheme="minorHAnsi" w:hAnsiTheme="minorHAnsi" w:cstheme="minorHAnsi"/>
          <w:b/>
          <w:bCs/>
        </w:rPr>
        <w:t>content manipulated</w:t>
      </w:r>
      <w:r w:rsidR="0056684A" w:rsidRPr="00DE60C8">
        <w:rPr>
          <w:rFonts w:asciiTheme="minorHAnsi" w:hAnsiTheme="minorHAnsi" w:cstheme="minorHAnsi"/>
          <w:b/>
          <w:bCs/>
        </w:rPr>
        <w:t xml:space="preserve"> using Java</w:t>
      </w:r>
      <w:r w:rsidR="008B6615" w:rsidRPr="00DE60C8">
        <w:rPr>
          <w:rFonts w:asciiTheme="minorHAnsi" w:hAnsiTheme="minorHAnsi" w:cstheme="minorHAnsi"/>
          <w:b/>
          <w:bCs/>
        </w:rPr>
        <w:t>S</w:t>
      </w:r>
      <w:r w:rsidR="0056684A" w:rsidRPr="00DE60C8">
        <w:rPr>
          <w:rFonts w:asciiTheme="minorHAnsi" w:hAnsiTheme="minorHAnsi" w:cstheme="minorHAnsi"/>
          <w:b/>
          <w:bCs/>
        </w:rPr>
        <w:t>cript</w:t>
      </w:r>
    </w:p>
    <w:p w14:paraId="7E97BC12" w14:textId="4E94924D" w:rsidR="00FE1320" w:rsidRPr="00B66124" w:rsidRDefault="00FE1320" w:rsidP="00492F75">
      <w:pPr>
        <w:numPr>
          <w:ilvl w:val="0"/>
          <w:numId w:val="1"/>
        </w:numPr>
        <w:rPr>
          <w:rFonts w:asciiTheme="minorHAnsi" w:hAnsiTheme="minorHAnsi" w:cstheme="minorHAnsi"/>
        </w:rPr>
      </w:pPr>
      <w:r w:rsidRPr="00DE60C8">
        <w:rPr>
          <w:rFonts w:asciiTheme="minorHAnsi" w:hAnsiTheme="minorHAnsi" w:cstheme="minorHAnsi"/>
          <w:b/>
          <w:bCs/>
        </w:rPr>
        <w:t>Bootstrap</w:t>
      </w:r>
      <w:r w:rsidRPr="00B66124">
        <w:rPr>
          <w:rFonts w:asciiTheme="minorHAnsi" w:hAnsiTheme="minorHAnsi" w:cstheme="minorHAnsi"/>
        </w:rPr>
        <w:t xml:space="preserve"> </w:t>
      </w:r>
      <w:r w:rsidR="008B6615" w:rsidRPr="00B66124">
        <w:rPr>
          <w:rFonts w:asciiTheme="minorHAnsi" w:hAnsiTheme="minorHAnsi" w:cstheme="minorHAnsi"/>
        </w:rPr>
        <w:t>may</w:t>
      </w:r>
      <w:r w:rsidRPr="00B66124">
        <w:rPr>
          <w:rFonts w:asciiTheme="minorHAnsi" w:hAnsiTheme="minorHAnsi" w:cstheme="minorHAnsi"/>
        </w:rPr>
        <w:t xml:space="preserve"> be used</w:t>
      </w:r>
    </w:p>
    <w:p w14:paraId="4A14761C" w14:textId="2DC08218" w:rsidR="008B6615" w:rsidRPr="00B66124" w:rsidRDefault="008B6615" w:rsidP="00492F75">
      <w:pPr>
        <w:numPr>
          <w:ilvl w:val="0"/>
          <w:numId w:val="1"/>
        </w:numPr>
        <w:rPr>
          <w:rFonts w:asciiTheme="minorHAnsi" w:hAnsiTheme="minorHAnsi" w:cstheme="minorHAnsi"/>
        </w:rPr>
      </w:pPr>
      <w:r w:rsidRPr="00DE60C8">
        <w:rPr>
          <w:rFonts w:asciiTheme="minorHAnsi" w:hAnsiTheme="minorHAnsi" w:cstheme="minorHAnsi"/>
          <w:b/>
          <w:bCs/>
        </w:rPr>
        <w:t>jQuery</w:t>
      </w:r>
      <w:r w:rsidRPr="00B66124">
        <w:rPr>
          <w:rFonts w:asciiTheme="minorHAnsi" w:hAnsiTheme="minorHAnsi" w:cstheme="minorHAnsi"/>
        </w:rPr>
        <w:t xml:space="preserve"> may be used</w:t>
      </w:r>
    </w:p>
    <w:p w14:paraId="1E1700C4" w14:textId="77777777" w:rsidR="00FE1320" w:rsidRPr="00B66124" w:rsidRDefault="00FE1320" w:rsidP="00CD67F5">
      <w:pPr>
        <w:rPr>
          <w:rFonts w:asciiTheme="minorHAnsi" w:hAnsiTheme="minorHAnsi" w:cstheme="minorHAnsi"/>
        </w:rPr>
      </w:pPr>
    </w:p>
    <w:p w14:paraId="73852D5A" w14:textId="77777777" w:rsidR="00D24974" w:rsidRPr="00B66124" w:rsidRDefault="00CD67F5" w:rsidP="00CD67F5">
      <w:pPr>
        <w:rPr>
          <w:rFonts w:asciiTheme="minorHAnsi" w:hAnsiTheme="minorHAnsi" w:cstheme="minorHAnsi"/>
        </w:rPr>
      </w:pPr>
      <w:r w:rsidRPr="00B66124">
        <w:rPr>
          <w:rFonts w:asciiTheme="minorHAnsi" w:hAnsiTheme="minorHAnsi" w:cstheme="minorHAnsi"/>
        </w:rPr>
        <w:t>The site should</w:t>
      </w:r>
      <w:r w:rsidR="00D24974" w:rsidRPr="00B66124">
        <w:rPr>
          <w:rFonts w:asciiTheme="minorHAnsi" w:hAnsiTheme="minorHAnsi" w:cstheme="minorHAnsi"/>
        </w:rPr>
        <w:t>:-</w:t>
      </w:r>
    </w:p>
    <w:p w14:paraId="5729C0D7" w14:textId="77777777" w:rsidR="00CD67F5" w:rsidRPr="00B66124" w:rsidRDefault="00D24974" w:rsidP="00CD67F5">
      <w:pPr>
        <w:rPr>
          <w:rFonts w:asciiTheme="minorHAnsi" w:hAnsiTheme="minorHAnsi" w:cstheme="minorHAnsi"/>
        </w:rPr>
      </w:pPr>
      <w:r w:rsidRPr="00B66124">
        <w:rPr>
          <w:rFonts w:asciiTheme="minorHAnsi" w:hAnsiTheme="minorHAnsi" w:cstheme="minorHAnsi"/>
        </w:rPr>
        <w:t xml:space="preserve">Site should be </w:t>
      </w:r>
      <w:r w:rsidR="00CD67F5" w:rsidRPr="00DE60C8">
        <w:rPr>
          <w:rFonts w:asciiTheme="minorHAnsi" w:hAnsiTheme="minorHAnsi" w:cstheme="minorHAnsi"/>
          <w:b/>
          <w:bCs/>
        </w:rPr>
        <w:t>deployed</w:t>
      </w:r>
    </w:p>
    <w:p w14:paraId="5A51A3FB" w14:textId="77777777" w:rsidR="00615854" w:rsidRDefault="00615854" w:rsidP="00CD67F5">
      <w:pPr>
        <w:rPr>
          <w:rFonts w:asciiTheme="minorHAnsi" w:hAnsiTheme="minorHAnsi" w:cstheme="minorHAnsi"/>
        </w:rPr>
      </w:pPr>
    </w:p>
    <w:p w14:paraId="77D7EEB7" w14:textId="2B4D94C9" w:rsidR="00BA2440" w:rsidRPr="00DE60C8" w:rsidRDefault="00D24974" w:rsidP="00CD67F5">
      <w:pPr>
        <w:rPr>
          <w:rFonts w:asciiTheme="minorHAnsi" w:hAnsiTheme="minorHAnsi" w:cstheme="minorHAnsi"/>
          <w:b/>
          <w:bCs/>
        </w:rPr>
      </w:pPr>
      <w:r w:rsidRPr="00DE60C8">
        <w:rPr>
          <w:rFonts w:asciiTheme="minorHAnsi" w:hAnsiTheme="minorHAnsi" w:cstheme="minorHAnsi"/>
          <w:b/>
          <w:bCs/>
        </w:rPr>
        <w:t>Report shows e</w:t>
      </w:r>
      <w:r w:rsidR="00BA2440" w:rsidRPr="00DE60C8">
        <w:rPr>
          <w:rFonts w:asciiTheme="minorHAnsi" w:hAnsiTheme="minorHAnsi" w:cstheme="minorHAnsi"/>
          <w:b/>
          <w:bCs/>
        </w:rPr>
        <w:t>vidence of testing</w:t>
      </w:r>
    </w:p>
    <w:p w14:paraId="4942EDE8" w14:textId="77777777" w:rsidR="00615854" w:rsidRDefault="00615854" w:rsidP="00CD67F5">
      <w:pPr>
        <w:rPr>
          <w:rFonts w:asciiTheme="minorHAnsi" w:hAnsiTheme="minorHAnsi" w:cstheme="minorHAnsi"/>
        </w:rPr>
      </w:pPr>
    </w:p>
    <w:p w14:paraId="31EDD0ED" w14:textId="090CC089" w:rsidR="00BA2440" w:rsidRPr="00B66124" w:rsidRDefault="00BA2440" w:rsidP="00CD67F5">
      <w:pPr>
        <w:rPr>
          <w:rFonts w:asciiTheme="minorHAnsi" w:hAnsiTheme="minorHAnsi" w:cstheme="minorHAnsi"/>
        </w:rPr>
      </w:pPr>
      <w:r w:rsidRPr="00B66124">
        <w:rPr>
          <w:rFonts w:asciiTheme="minorHAnsi" w:hAnsiTheme="minorHAnsi" w:cstheme="minorHAnsi"/>
        </w:rPr>
        <w:t xml:space="preserve">Web </w:t>
      </w:r>
      <w:r w:rsidR="00D24974" w:rsidRPr="00B66124">
        <w:rPr>
          <w:rFonts w:asciiTheme="minorHAnsi" w:hAnsiTheme="minorHAnsi" w:cstheme="minorHAnsi"/>
        </w:rPr>
        <w:t xml:space="preserve">site </w:t>
      </w:r>
      <w:r w:rsidRPr="00DE60C8">
        <w:rPr>
          <w:rFonts w:asciiTheme="minorHAnsi" w:hAnsiTheme="minorHAnsi" w:cstheme="minorHAnsi"/>
          <w:b/>
          <w:bCs/>
        </w:rPr>
        <w:t>Optimisation</w:t>
      </w:r>
    </w:p>
    <w:p w14:paraId="50F4B3CD" w14:textId="77777777" w:rsidR="00615854" w:rsidRDefault="00615854" w:rsidP="00CD67F5">
      <w:pPr>
        <w:rPr>
          <w:rFonts w:asciiTheme="minorHAnsi" w:hAnsiTheme="minorHAnsi" w:cstheme="minorHAnsi"/>
        </w:rPr>
      </w:pPr>
    </w:p>
    <w:p w14:paraId="0B74E40D" w14:textId="27ADC895" w:rsidR="00BA2440" w:rsidRPr="00DE60C8" w:rsidRDefault="00BA2440" w:rsidP="00CD67F5">
      <w:pPr>
        <w:rPr>
          <w:rFonts w:asciiTheme="minorHAnsi" w:hAnsiTheme="minorHAnsi" w:cstheme="minorHAnsi"/>
          <w:b/>
          <w:bCs/>
        </w:rPr>
      </w:pPr>
      <w:r w:rsidRPr="00DE60C8">
        <w:rPr>
          <w:rFonts w:asciiTheme="minorHAnsi" w:hAnsiTheme="minorHAnsi" w:cstheme="minorHAnsi"/>
          <w:b/>
          <w:bCs/>
        </w:rPr>
        <w:t xml:space="preserve">Search Engine Optimisation </w:t>
      </w:r>
    </w:p>
    <w:p w14:paraId="020EF4BF" w14:textId="77777777" w:rsidR="00CD67F5" w:rsidRPr="00B66124" w:rsidRDefault="00CD67F5" w:rsidP="00CD67F5">
      <w:pPr>
        <w:rPr>
          <w:rFonts w:asciiTheme="minorHAnsi" w:hAnsiTheme="minorHAnsi" w:cstheme="minorHAnsi"/>
        </w:rPr>
      </w:pPr>
    </w:p>
    <w:p w14:paraId="12D00687" w14:textId="77777777" w:rsidR="00A83092" w:rsidRPr="00B66124" w:rsidRDefault="00A83092">
      <w:pPr>
        <w:rPr>
          <w:rFonts w:asciiTheme="minorHAnsi" w:hAnsiTheme="minorHAnsi" w:cstheme="minorHAnsi"/>
          <w:b/>
          <w:bCs/>
          <w:color w:val="000000"/>
          <w:sz w:val="28"/>
          <w:szCs w:val="28"/>
        </w:rPr>
      </w:pPr>
    </w:p>
    <w:p w14:paraId="519712EE" w14:textId="77777777" w:rsidR="00492F75" w:rsidRPr="00B66124" w:rsidRDefault="00492F75" w:rsidP="00492F75">
      <w:pPr>
        <w:autoSpaceDE w:val="0"/>
        <w:autoSpaceDN w:val="0"/>
        <w:adjustRightInd w:val="0"/>
        <w:jc w:val="both"/>
        <w:rPr>
          <w:rFonts w:asciiTheme="minorHAnsi" w:hAnsiTheme="minorHAnsi" w:cstheme="minorHAnsi"/>
          <w:b/>
          <w:bCs/>
          <w:color w:val="000000"/>
        </w:rPr>
      </w:pPr>
    </w:p>
    <w:p w14:paraId="2BBE138C" w14:textId="77777777" w:rsidR="008818AA" w:rsidRPr="00B66124" w:rsidRDefault="008818AA" w:rsidP="006E6F0B">
      <w:pPr>
        <w:autoSpaceDE w:val="0"/>
        <w:autoSpaceDN w:val="0"/>
        <w:adjustRightInd w:val="0"/>
        <w:jc w:val="both"/>
        <w:outlineLvl w:val="0"/>
        <w:rPr>
          <w:rFonts w:asciiTheme="minorHAnsi" w:hAnsiTheme="minorHAnsi" w:cstheme="minorHAnsi"/>
          <w:b/>
          <w:bCs/>
          <w:color w:val="000000"/>
        </w:rPr>
      </w:pPr>
      <w:r w:rsidRPr="00B66124">
        <w:rPr>
          <w:rFonts w:asciiTheme="minorHAnsi" w:hAnsiTheme="minorHAnsi" w:cstheme="minorHAnsi"/>
          <w:b/>
          <w:bCs/>
          <w:color w:val="000000"/>
        </w:rPr>
        <w:t>To be handed up</w:t>
      </w:r>
    </w:p>
    <w:p w14:paraId="3600A898" w14:textId="77777777" w:rsidR="008818AA" w:rsidRPr="00B66124" w:rsidRDefault="008818AA" w:rsidP="008818AA">
      <w:pPr>
        <w:autoSpaceDE w:val="0"/>
        <w:autoSpaceDN w:val="0"/>
        <w:adjustRightInd w:val="0"/>
        <w:jc w:val="both"/>
        <w:rPr>
          <w:rFonts w:asciiTheme="minorHAnsi" w:hAnsiTheme="minorHAnsi" w:cstheme="minorHAnsi"/>
          <w:b/>
          <w:bCs/>
          <w:color w:val="000000"/>
        </w:rPr>
      </w:pPr>
    </w:p>
    <w:p w14:paraId="525094AD" w14:textId="77777777" w:rsidR="007F3E03" w:rsidRPr="00B66124" w:rsidRDefault="00BE5539" w:rsidP="008818AA">
      <w:pPr>
        <w:autoSpaceDE w:val="0"/>
        <w:autoSpaceDN w:val="0"/>
        <w:adjustRightInd w:val="0"/>
        <w:jc w:val="both"/>
        <w:rPr>
          <w:rFonts w:asciiTheme="minorHAnsi" w:hAnsiTheme="minorHAnsi" w:cstheme="minorHAnsi"/>
          <w:color w:val="000000"/>
        </w:rPr>
      </w:pPr>
      <w:r w:rsidRPr="00B66124">
        <w:rPr>
          <w:rFonts w:asciiTheme="minorHAnsi" w:hAnsiTheme="minorHAnsi" w:cstheme="minorHAnsi"/>
          <w:color w:val="000000"/>
          <w:lang w:val="ga-IE"/>
        </w:rPr>
        <w:t>Y</w:t>
      </w:r>
      <w:r w:rsidR="007F3E03" w:rsidRPr="00B66124">
        <w:rPr>
          <w:rFonts w:asciiTheme="minorHAnsi" w:hAnsiTheme="minorHAnsi" w:cstheme="minorHAnsi"/>
          <w:color w:val="000000"/>
        </w:rPr>
        <w:t xml:space="preserve">our </w:t>
      </w:r>
      <w:r w:rsidR="004671BA" w:rsidRPr="00B66124">
        <w:rPr>
          <w:rFonts w:asciiTheme="minorHAnsi" w:hAnsiTheme="minorHAnsi" w:cstheme="minorHAnsi"/>
          <w:b/>
          <w:color w:val="000000"/>
          <w:highlight w:val="yellow"/>
        </w:rPr>
        <w:t>report</w:t>
      </w:r>
      <w:r w:rsidRPr="00B66124">
        <w:rPr>
          <w:rFonts w:asciiTheme="minorHAnsi" w:hAnsiTheme="minorHAnsi" w:cstheme="minorHAnsi"/>
          <w:b/>
          <w:color w:val="000000"/>
          <w:highlight w:val="yellow"/>
          <w:lang w:val="ga-IE"/>
        </w:rPr>
        <w:t xml:space="preserve"> </w:t>
      </w:r>
      <w:r w:rsidR="008818AA" w:rsidRPr="00B66124">
        <w:rPr>
          <w:rFonts w:asciiTheme="minorHAnsi" w:hAnsiTheme="minorHAnsi" w:cstheme="minorHAnsi"/>
          <w:color w:val="000000"/>
          <w:highlight w:val="yellow"/>
        </w:rPr>
        <w:t>should be zipped into a folder</w:t>
      </w:r>
      <w:r w:rsidR="00E57C28" w:rsidRPr="00B66124">
        <w:rPr>
          <w:rFonts w:asciiTheme="minorHAnsi" w:hAnsiTheme="minorHAnsi" w:cstheme="minorHAnsi"/>
          <w:color w:val="000000"/>
          <w:highlight w:val="yellow"/>
          <w:lang w:val="ga-IE"/>
        </w:rPr>
        <w:t xml:space="preserve"> along with your </w:t>
      </w:r>
      <w:r w:rsidR="00E57C28" w:rsidRPr="00B66124">
        <w:rPr>
          <w:rFonts w:asciiTheme="minorHAnsi" w:hAnsiTheme="minorHAnsi" w:cstheme="minorHAnsi"/>
          <w:b/>
          <w:color w:val="000000"/>
          <w:highlight w:val="yellow"/>
          <w:lang w:val="ga-IE"/>
        </w:rPr>
        <w:t>website code</w:t>
      </w:r>
      <w:r w:rsidR="008818AA" w:rsidRPr="00B66124">
        <w:rPr>
          <w:rFonts w:asciiTheme="minorHAnsi" w:hAnsiTheme="minorHAnsi" w:cstheme="minorHAnsi"/>
          <w:color w:val="000000"/>
        </w:rPr>
        <w:t xml:space="preserve"> and uploaded to Moodle on/before the due deadline.</w:t>
      </w:r>
      <w:r w:rsidRPr="00B66124">
        <w:rPr>
          <w:rFonts w:asciiTheme="minorHAnsi" w:hAnsiTheme="minorHAnsi" w:cstheme="minorHAnsi"/>
          <w:color w:val="000000"/>
          <w:lang w:val="ga-IE"/>
        </w:rPr>
        <w:t xml:space="preserve"> </w:t>
      </w:r>
      <w:r w:rsidRPr="00B66124">
        <w:rPr>
          <w:rFonts w:asciiTheme="minorHAnsi" w:hAnsiTheme="minorHAnsi" w:cstheme="minorHAnsi"/>
          <w:color w:val="000000"/>
        </w:rPr>
        <w:t xml:space="preserve">The name of this folder uploaded should include all group member names. </w:t>
      </w:r>
      <w:r w:rsidR="008818AA" w:rsidRPr="00B66124">
        <w:rPr>
          <w:rFonts w:asciiTheme="minorHAnsi" w:hAnsiTheme="minorHAnsi" w:cstheme="minorHAnsi"/>
          <w:color w:val="000000"/>
        </w:rPr>
        <w:t>Projects submitted after the deadline will incur penalties.</w:t>
      </w:r>
    </w:p>
    <w:p w14:paraId="7864994B" w14:textId="77777777" w:rsidR="00504633" w:rsidRPr="00B66124" w:rsidRDefault="00504633" w:rsidP="008818AA">
      <w:pPr>
        <w:autoSpaceDE w:val="0"/>
        <w:autoSpaceDN w:val="0"/>
        <w:adjustRightInd w:val="0"/>
        <w:jc w:val="both"/>
        <w:rPr>
          <w:rFonts w:asciiTheme="minorHAnsi" w:hAnsiTheme="minorHAnsi" w:cstheme="minorHAnsi"/>
          <w:color w:val="000000"/>
        </w:rPr>
      </w:pPr>
    </w:p>
    <w:p w14:paraId="4659DA64" w14:textId="77777777" w:rsidR="00504633" w:rsidRPr="00B66124" w:rsidRDefault="00504633" w:rsidP="008818AA">
      <w:pPr>
        <w:autoSpaceDE w:val="0"/>
        <w:autoSpaceDN w:val="0"/>
        <w:adjustRightInd w:val="0"/>
        <w:jc w:val="both"/>
        <w:rPr>
          <w:rFonts w:asciiTheme="minorHAnsi" w:hAnsiTheme="minorHAnsi" w:cstheme="minorHAnsi"/>
          <w:b/>
          <w:color w:val="000000"/>
        </w:rPr>
      </w:pPr>
      <w:r w:rsidRPr="00B66124">
        <w:rPr>
          <w:rFonts w:asciiTheme="minorHAnsi" w:hAnsiTheme="minorHAnsi" w:cstheme="minorHAnsi"/>
          <w:b/>
          <w:color w:val="000000"/>
        </w:rPr>
        <w:t>Deliverables:</w:t>
      </w:r>
    </w:p>
    <w:p w14:paraId="001C09D2" w14:textId="77777777" w:rsidR="00504633" w:rsidRPr="00B66124" w:rsidRDefault="00504633" w:rsidP="008818AA">
      <w:pPr>
        <w:autoSpaceDE w:val="0"/>
        <w:autoSpaceDN w:val="0"/>
        <w:adjustRightInd w:val="0"/>
        <w:jc w:val="both"/>
        <w:rPr>
          <w:rFonts w:asciiTheme="minorHAnsi" w:hAnsiTheme="minorHAnsi" w:cstheme="minorHAnsi"/>
          <w:color w:val="000000"/>
        </w:rPr>
      </w:pPr>
    </w:p>
    <w:tbl>
      <w:tblPr>
        <w:tblW w:w="396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1985"/>
      </w:tblGrid>
      <w:tr w:rsidR="00FB391C" w:rsidRPr="00B66124" w14:paraId="451AEF49" w14:textId="77777777" w:rsidTr="00FB391C">
        <w:trPr>
          <w:trHeight w:val="1500"/>
        </w:trPr>
        <w:tc>
          <w:tcPr>
            <w:tcW w:w="1984" w:type="dxa"/>
            <w:shd w:val="clear" w:color="auto" w:fill="auto"/>
            <w:hideMark/>
          </w:tcPr>
          <w:p w14:paraId="4EB16872" w14:textId="77777777" w:rsidR="00FB391C" w:rsidRPr="00B66124" w:rsidRDefault="00AA1CE3" w:rsidP="00AA1CE3">
            <w:pPr>
              <w:rPr>
                <w:rFonts w:asciiTheme="minorHAnsi" w:hAnsiTheme="minorHAnsi" w:cstheme="minorHAnsi"/>
                <w:color w:val="000000"/>
                <w:sz w:val="22"/>
                <w:szCs w:val="22"/>
              </w:rPr>
            </w:pPr>
            <w:r w:rsidRPr="00B66124">
              <w:rPr>
                <w:rFonts w:asciiTheme="minorHAnsi" w:hAnsiTheme="minorHAnsi" w:cstheme="minorHAnsi"/>
                <w:color w:val="000000"/>
                <w:sz w:val="22"/>
                <w:szCs w:val="22"/>
              </w:rPr>
              <w:t>Presentation</w:t>
            </w:r>
            <w:r w:rsidR="00FB391C" w:rsidRPr="00B66124">
              <w:rPr>
                <w:rFonts w:asciiTheme="minorHAnsi" w:hAnsiTheme="minorHAnsi" w:cstheme="minorHAnsi"/>
                <w:color w:val="000000"/>
                <w:sz w:val="22"/>
                <w:szCs w:val="22"/>
              </w:rPr>
              <w:br/>
              <w:t>Project Submission</w:t>
            </w:r>
          </w:p>
        </w:tc>
        <w:tc>
          <w:tcPr>
            <w:tcW w:w="1985" w:type="dxa"/>
            <w:shd w:val="clear" w:color="auto" w:fill="auto"/>
            <w:hideMark/>
          </w:tcPr>
          <w:p w14:paraId="0700CF3C" w14:textId="297371F2" w:rsidR="00FB391C" w:rsidRPr="00B66124" w:rsidRDefault="004574A5" w:rsidP="004671BA">
            <w:pPr>
              <w:rPr>
                <w:rFonts w:asciiTheme="minorHAnsi" w:hAnsiTheme="minorHAnsi" w:cstheme="minorHAnsi"/>
                <w:color w:val="000000"/>
                <w:sz w:val="22"/>
                <w:szCs w:val="22"/>
                <w:highlight w:val="yellow"/>
              </w:rPr>
            </w:pPr>
            <w:r w:rsidRPr="00B66124">
              <w:rPr>
                <w:rFonts w:asciiTheme="minorHAnsi" w:hAnsiTheme="minorHAnsi" w:cstheme="minorHAnsi"/>
                <w:color w:val="000000"/>
                <w:sz w:val="22"/>
                <w:szCs w:val="22"/>
                <w:highlight w:val="yellow"/>
              </w:rPr>
              <w:t>12</w:t>
            </w:r>
            <w:r w:rsidRPr="00B66124">
              <w:rPr>
                <w:rFonts w:asciiTheme="minorHAnsi" w:hAnsiTheme="minorHAnsi" w:cstheme="minorHAnsi"/>
                <w:color w:val="000000"/>
                <w:sz w:val="22"/>
                <w:szCs w:val="22"/>
                <w:highlight w:val="yellow"/>
                <w:vertAlign w:val="superscript"/>
              </w:rPr>
              <w:t>th</w:t>
            </w:r>
            <w:r w:rsidRPr="00B66124">
              <w:rPr>
                <w:rFonts w:asciiTheme="minorHAnsi" w:hAnsiTheme="minorHAnsi" w:cstheme="minorHAnsi"/>
                <w:color w:val="000000"/>
                <w:sz w:val="22"/>
                <w:szCs w:val="22"/>
                <w:highlight w:val="yellow"/>
              </w:rPr>
              <w:t xml:space="preserve"> Dec - Midnight</w:t>
            </w:r>
          </w:p>
        </w:tc>
      </w:tr>
    </w:tbl>
    <w:p w14:paraId="355AB017" w14:textId="77777777" w:rsidR="00504633" w:rsidRPr="00B66124" w:rsidRDefault="00504633" w:rsidP="008818AA">
      <w:pPr>
        <w:autoSpaceDE w:val="0"/>
        <w:autoSpaceDN w:val="0"/>
        <w:adjustRightInd w:val="0"/>
        <w:jc w:val="both"/>
        <w:rPr>
          <w:rFonts w:asciiTheme="minorHAnsi" w:hAnsiTheme="minorHAnsi" w:cstheme="minorHAnsi"/>
          <w:color w:val="000000"/>
        </w:rPr>
      </w:pPr>
    </w:p>
    <w:p w14:paraId="21016B58" w14:textId="77777777" w:rsidR="00790BFA" w:rsidRPr="00B66124" w:rsidRDefault="007F3E03" w:rsidP="008818AA">
      <w:pPr>
        <w:autoSpaceDE w:val="0"/>
        <w:autoSpaceDN w:val="0"/>
        <w:adjustRightInd w:val="0"/>
        <w:jc w:val="both"/>
        <w:rPr>
          <w:ins w:id="0" w:author="Sam Cogan" w:date="2021-11-02T15:43:00Z"/>
          <w:rFonts w:asciiTheme="minorHAnsi" w:hAnsiTheme="minorHAnsi" w:cstheme="minorHAnsi"/>
          <w:color w:val="000000"/>
        </w:rPr>
        <w:sectPr w:rsidR="00790BFA" w:rsidRPr="00B66124" w:rsidSect="00504633">
          <w:pgSz w:w="12240" w:h="15840"/>
          <w:pgMar w:top="1440" w:right="1800" w:bottom="1440" w:left="1800" w:header="708" w:footer="708" w:gutter="0"/>
          <w:cols w:space="708"/>
          <w:docGrid w:linePitch="360"/>
        </w:sectPr>
      </w:pPr>
      <w:del w:id="1" w:author="Sam Cogan" w:date="2021-11-02T15:43:00Z">
        <w:r w:rsidRPr="00B66124" w:rsidDel="00790BFA">
          <w:rPr>
            <w:rFonts w:asciiTheme="minorHAnsi" w:hAnsiTheme="minorHAnsi" w:cstheme="minorHAnsi"/>
            <w:color w:val="000000"/>
          </w:rPr>
          <w:br w:type="page"/>
        </w:r>
      </w:del>
    </w:p>
    <w:p w14:paraId="732243C2" w14:textId="6B39BC80" w:rsidR="008818AA" w:rsidRPr="00B66124" w:rsidDel="00790BFA" w:rsidRDefault="008818AA" w:rsidP="008818AA">
      <w:pPr>
        <w:autoSpaceDE w:val="0"/>
        <w:autoSpaceDN w:val="0"/>
        <w:adjustRightInd w:val="0"/>
        <w:jc w:val="both"/>
        <w:rPr>
          <w:del w:id="2" w:author="Sam Cogan" w:date="2021-11-02T15:43:00Z"/>
          <w:rFonts w:asciiTheme="minorHAnsi" w:hAnsiTheme="minorHAnsi" w:cstheme="minorHAnsi"/>
          <w:color w:val="000000"/>
        </w:rPr>
      </w:pPr>
    </w:p>
    <w:p w14:paraId="224CCA70" w14:textId="20515515" w:rsidR="00790BFA" w:rsidRPr="00B66124" w:rsidRDefault="00790BFA" w:rsidP="00790BFA">
      <w:pPr>
        <w:autoSpaceDE w:val="0"/>
        <w:autoSpaceDN w:val="0"/>
        <w:adjustRightInd w:val="0"/>
        <w:jc w:val="both"/>
        <w:rPr>
          <w:ins w:id="3" w:author="Sam Cogan" w:date="2021-11-02T15:42:00Z"/>
          <w:rFonts w:asciiTheme="minorHAnsi" w:hAnsiTheme="minorHAnsi" w:cstheme="minorHAnsi"/>
          <w:b/>
          <w:bCs/>
          <w:color w:val="000000"/>
          <w:sz w:val="28"/>
          <w:szCs w:val="28"/>
        </w:rPr>
      </w:pPr>
    </w:p>
    <w:p w14:paraId="048E6EC7" w14:textId="3D0C7762" w:rsidR="00492F75" w:rsidRPr="00B66124" w:rsidDel="00790BFA" w:rsidRDefault="006736F4" w:rsidP="00492F75">
      <w:pPr>
        <w:autoSpaceDE w:val="0"/>
        <w:autoSpaceDN w:val="0"/>
        <w:adjustRightInd w:val="0"/>
        <w:rPr>
          <w:del w:id="4" w:author="Sam Cogan" w:date="2021-11-02T15:42:00Z"/>
          <w:rFonts w:asciiTheme="minorHAnsi" w:hAnsiTheme="minorHAnsi" w:cstheme="minorHAnsi"/>
          <w:color w:val="000000"/>
        </w:rPr>
      </w:pPr>
      <w:del w:id="5" w:author="Sam Cogan" w:date="2021-11-02T15:42:00Z">
        <w:r w:rsidRPr="00B66124" w:rsidDel="00790BFA">
          <w:rPr>
            <w:rFonts w:asciiTheme="minorHAnsi" w:hAnsiTheme="minorHAnsi" w:cstheme="minorHAnsi"/>
            <w:noProof/>
            <w:color w:val="0000FF"/>
            <w:lang w:eastAsia="en-IE"/>
          </w:rPr>
          <w:drawing>
            <wp:inline distT="0" distB="0" distL="0" distR="0" wp14:anchorId="70F2FE32" wp14:editId="350EB1C9">
              <wp:extent cx="993775" cy="734695"/>
              <wp:effectExtent l="19050" t="0" r="0" b="0"/>
              <wp:docPr id="4" name="Picture 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993775" cy="734695"/>
                      </a:xfrm>
                      <a:prstGeom prst="rect">
                        <a:avLst/>
                      </a:prstGeom>
                      <a:noFill/>
                      <a:ln w="9525">
                        <a:noFill/>
                        <a:miter lim="800000"/>
                        <a:headEnd/>
                        <a:tailEnd/>
                      </a:ln>
                    </pic:spPr>
                  </pic:pic>
                </a:graphicData>
              </a:graphic>
            </wp:inline>
          </w:drawing>
        </w:r>
        <w:r w:rsidR="00492F75" w:rsidRPr="00B66124" w:rsidDel="00790BFA">
          <w:rPr>
            <w:rFonts w:asciiTheme="minorHAnsi" w:hAnsiTheme="minorHAnsi" w:cstheme="minorHAnsi"/>
            <w:b/>
            <w:bCs/>
            <w:color w:val="000000"/>
            <w:sz w:val="28"/>
            <w:szCs w:val="28"/>
          </w:rPr>
          <w:delText xml:space="preserve"> Part 3 – Marking Scheme</w:delText>
        </w:r>
      </w:del>
    </w:p>
    <w:p w14:paraId="673C8129" w14:textId="77777777" w:rsidR="00492F75" w:rsidRPr="00B66124" w:rsidRDefault="00492F75" w:rsidP="00492F75">
      <w:pPr>
        <w:rPr>
          <w:rFonts w:asciiTheme="minorHAnsi" w:hAnsiTheme="minorHAnsi" w:cstheme="minorHAnsi"/>
          <w:sz w:val="20"/>
          <w:szCs w:val="20"/>
        </w:rPr>
      </w:pPr>
    </w:p>
    <w:p w14:paraId="1733FCEE" w14:textId="77777777" w:rsidR="00492F75" w:rsidRPr="00B66124" w:rsidRDefault="00492F75" w:rsidP="00492F75">
      <w:pPr>
        <w:jc w:val="center"/>
        <w:rPr>
          <w:rFonts w:asciiTheme="minorHAnsi" w:hAnsiTheme="minorHAnsi" w:cstheme="minorHAnsi"/>
          <w:sz w:val="20"/>
          <w:szCs w:val="20"/>
        </w:rPr>
      </w:pPr>
    </w:p>
    <w:p w14:paraId="7090755A" w14:textId="44246D67" w:rsidR="00492F75" w:rsidRPr="00B66124" w:rsidRDefault="006E6F0B" w:rsidP="00492F75">
      <w:pPr>
        <w:rPr>
          <w:rFonts w:asciiTheme="minorHAnsi" w:hAnsiTheme="minorHAnsi" w:cstheme="minorHAnsi"/>
        </w:rPr>
      </w:pPr>
      <w:r w:rsidRPr="00B66124">
        <w:rPr>
          <w:rFonts w:asciiTheme="minorHAnsi" w:hAnsiTheme="minorHAnsi" w:cstheme="minorHAnsi"/>
        </w:rPr>
        <w:t xml:space="preserve"> This project w</w:t>
      </w:r>
      <w:r w:rsidR="00492F75" w:rsidRPr="00B66124">
        <w:rPr>
          <w:rFonts w:asciiTheme="minorHAnsi" w:hAnsiTheme="minorHAnsi" w:cstheme="minorHAnsi"/>
        </w:rPr>
        <w:t>ill be graded as follows:</w:t>
      </w:r>
      <w:r w:rsidR="00790BFA" w:rsidRPr="00B66124" w:rsidDel="00790BFA">
        <w:rPr>
          <w:rFonts w:asciiTheme="minorHAnsi" w:hAnsiTheme="minorHAnsi" w:cstheme="minorHAnsi"/>
        </w:rPr>
        <w:t xml:space="preserve"> </w:t>
      </w:r>
    </w:p>
    <w:tbl>
      <w:tblPr>
        <w:tblW w:w="13439" w:type="dxa"/>
        <w:tblInd w:w="-4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80"/>
        <w:gridCol w:w="2127"/>
        <w:gridCol w:w="2113"/>
        <w:gridCol w:w="2167"/>
        <w:gridCol w:w="1546"/>
        <w:gridCol w:w="2405"/>
        <w:gridCol w:w="1201"/>
      </w:tblGrid>
      <w:tr w:rsidR="007916CF" w:rsidRPr="00B66124" w14:paraId="08F8EE5D" w14:textId="77777777" w:rsidTr="007916CF">
        <w:trPr>
          <w:trHeight w:val="300"/>
        </w:trPr>
        <w:tc>
          <w:tcPr>
            <w:tcW w:w="1852" w:type="dxa"/>
            <w:tcBorders>
              <w:top w:val="single" w:sz="6" w:space="0" w:color="auto"/>
              <w:left w:val="single" w:sz="6" w:space="0" w:color="auto"/>
              <w:bottom w:val="single" w:sz="6" w:space="0" w:color="auto"/>
              <w:right w:val="single" w:sz="6" w:space="0" w:color="auto"/>
            </w:tcBorders>
            <w:shd w:val="clear" w:color="auto" w:fill="auto"/>
            <w:hideMark/>
          </w:tcPr>
          <w:p w14:paraId="700EC352"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eop"/>
                <w:rFonts w:asciiTheme="minorHAnsi" w:hAnsiTheme="minorHAnsi" w:cstheme="minorHAnsi"/>
                <w:sz w:val="20"/>
                <w:szCs w:val="20"/>
              </w:rPr>
              <w:t> </w:t>
            </w:r>
          </w:p>
        </w:tc>
        <w:tc>
          <w:tcPr>
            <w:tcW w:w="2143" w:type="dxa"/>
            <w:tcBorders>
              <w:top w:val="single" w:sz="6" w:space="0" w:color="auto"/>
              <w:left w:val="nil"/>
              <w:bottom w:val="single" w:sz="6" w:space="0" w:color="auto"/>
              <w:right w:val="single" w:sz="6" w:space="0" w:color="auto"/>
            </w:tcBorders>
            <w:shd w:val="clear" w:color="auto" w:fill="auto"/>
            <w:hideMark/>
          </w:tcPr>
          <w:p w14:paraId="01680BDE"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80+</w:t>
            </w:r>
            <w:r w:rsidRPr="00B66124">
              <w:rPr>
                <w:rStyle w:val="eop"/>
                <w:rFonts w:asciiTheme="minorHAnsi" w:hAnsiTheme="minorHAnsi" w:cstheme="minorHAnsi"/>
                <w:sz w:val="20"/>
                <w:szCs w:val="20"/>
              </w:rPr>
              <w:t> </w:t>
            </w:r>
          </w:p>
        </w:tc>
        <w:tc>
          <w:tcPr>
            <w:tcW w:w="2143" w:type="dxa"/>
            <w:tcBorders>
              <w:top w:val="single" w:sz="6" w:space="0" w:color="auto"/>
              <w:left w:val="nil"/>
              <w:bottom w:val="single" w:sz="6" w:space="0" w:color="auto"/>
              <w:right w:val="single" w:sz="6" w:space="0" w:color="auto"/>
            </w:tcBorders>
            <w:shd w:val="clear" w:color="auto" w:fill="auto"/>
            <w:hideMark/>
          </w:tcPr>
          <w:p w14:paraId="0F9BE67E"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70-79</w:t>
            </w:r>
            <w:r w:rsidRPr="00B66124">
              <w:rPr>
                <w:rStyle w:val="eop"/>
                <w:rFonts w:asciiTheme="minorHAnsi" w:hAnsiTheme="minorHAnsi" w:cstheme="minorHAnsi"/>
                <w:sz w:val="20"/>
                <w:szCs w:val="20"/>
              </w:rPr>
              <w:t> </w:t>
            </w:r>
          </w:p>
        </w:tc>
        <w:tc>
          <w:tcPr>
            <w:tcW w:w="2193" w:type="dxa"/>
            <w:tcBorders>
              <w:top w:val="single" w:sz="6" w:space="0" w:color="auto"/>
              <w:left w:val="nil"/>
              <w:bottom w:val="single" w:sz="6" w:space="0" w:color="auto"/>
              <w:right w:val="single" w:sz="6" w:space="0" w:color="auto"/>
            </w:tcBorders>
            <w:shd w:val="clear" w:color="auto" w:fill="auto"/>
            <w:hideMark/>
          </w:tcPr>
          <w:p w14:paraId="6AE63502"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60-69</w:t>
            </w:r>
            <w:r w:rsidRPr="00B66124">
              <w:rPr>
                <w:rStyle w:val="eop"/>
                <w:rFonts w:asciiTheme="minorHAnsi" w:hAnsiTheme="minorHAnsi" w:cstheme="minorHAnsi"/>
                <w:sz w:val="20"/>
                <w:szCs w:val="20"/>
              </w:rPr>
              <w:t> </w:t>
            </w:r>
          </w:p>
        </w:tc>
        <w:tc>
          <w:tcPr>
            <w:tcW w:w="1559" w:type="dxa"/>
            <w:tcBorders>
              <w:top w:val="single" w:sz="6" w:space="0" w:color="auto"/>
              <w:left w:val="nil"/>
              <w:bottom w:val="single" w:sz="6" w:space="0" w:color="auto"/>
              <w:right w:val="single" w:sz="6" w:space="0" w:color="auto"/>
            </w:tcBorders>
            <w:shd w:val="clear" w:color="auto" w:fill="auto"/>
            <w:hideMark/>
          </w:tcPr>
          <w:p w14:paraId="1C8C6CC7"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50-59</w:t>
            </w:r>
            <w:r w:rsidRPr="00B66124">
              <w:rPr>
                <w:rStyle w:val="eop"/>
                <w:rFonts w:asciiTheme="minorHAnsi" w:hAnsiTheme="minorHAnsi" w:cstheme="minorHAnsi"/>
                <w:sz w:val="20"/>
                <w:szCs w:val="20"/>
              </w:rPr>
              <w:t> </w:t>
            </w:r>
          </w:p>
        </w:tc>
        <w:tc>
          <w:tcPr>
            <w:tcW w:w="2367" w:type="dxa"/>
            <w:tcBorders>
              <w:top w:val="single" w:sz="6" w:space="0" w:color="auto"/>
              <w:left w:val="nil"/>
              <w:bottom w:val="single" w:sz="6" w:space="0" w:color="auto"/>
              <w:right w:val="single" w:sz="6" w:space="0" w:color="auto"/>
            </w:tcBorders>
            <w:shd w:val="clear" w:color="auto" w:fill="auto"/>
            <w:hideMark/>
          </w:tcPr>
          <w:p w14:paraId="5235BE79"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40-49</w:t>
            </w:r>
            <w:r w:rsidRPr="00B66124">
              <w:rPr>
                <w:rStyle w:val="eop"/>
                <w:rFonts w:asciiTheme="minorHAnsi" w:hAnsiTheme="minorHAnsi" w:cstheme="minorHAnsi"/>
                <w:sz w:val="20"/>
                <w:szCs w:val="20"/>
              </w:rPr>
              <w:t> </w:t>
            </w:r>
          </w:p>
        </w:tc>
        <w:tc>
          <w:tcPr>
            <w:tcW w:w="1182" w:type="dxa"/>
            <w:tcBorders>
              <w:top w:val="single" w:sz="6" w:space="0" w:color="auto"/>
              <w:left w:val="nil"/>
              <w:bottom w:val="single" w:sz="6" w:space="0" w:color="auto"/>
              <w:right w:val="single" w:sz="6" w:space="0" w:color="auto"/>
            </w:tcBorders>
            <w:shd w:val="clear" w:color="auto" w:fill="auto"/>
            <w:hideMark/>
          </w:tcPr>
          <w:p w14:paraId="72D8F9ED"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0-39</w:t>
            </w:r>
            <w:r w:rsidRPr="00B66124">
              <w:rPr>
                <w:rStyle w:val="eop"/>
                <w:rFonts w:asciiTheme="minorHAnsi" w:hAnsiTheme="minorHAnsi" w:cstheme="minorHAnsi"/>
                <w:sz w:val="20"/>
                <w:szCs w:val="20"/>
              </w:rPr>
              <w:t> </w:t>
            </w:r>
          </w:p>
        </w:tc>
      </w:tr>
      <w:tr w:rsidR="007916CF" w:rsidRPr="00B66124" w14:paraId="09D2244B" w14:textId="77777777" w:rsidTr="007916CF">
        <w:trPr>
          <w:trHeight w:val="1455"/>
        </w:trPr>
        <w:tc>
          <w:tcPr>
            <w:tcW w:w="1852" w:type="dxa"/>
            <w:tcBorders>
              <w:top w:val="nil"/>
              <w:left w:val="single" w:sz="6" w:space="0" w:color="auto"/>
              <w:bottom w:val="single" w:sz="6" w:space="0" w:color="auto"/>
              <w:right w:val="single" w:sz="6" w:space="0" w:color="auto"/>
            </w:tcBorders>
            <w:shd w:val="clear" w:color="auto" w:fill="auto"/>
            <w:hideMark/>
          </w:tcPr>
          <w:p w14:paraId="50DD239A"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Responsive (15%)</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4EAB9F2A"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responsive with no visual errors using a responsive framework with extensive customisation.</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2905EE64"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responsive with no visual errors using a responsive framework with some customisation.</w:t>
            </w:r>
            <w:r w:rsidRPr="00B66124">
              <w:rPr>
                <w:rStyle w:val="eop"/>
                <w:rFonts w:asciiTheme="minorHAnsi" w:hAnsiTheme="minorHAnsi" w:cstheme="minorHAnsi"/>
                <w:sz w:val="20"/>
                <w:szCs w:val="20"/>
              </w:rPr>
              <w:t> </w:t>
            </w:r>
          </w:p>
        </w:tc>
        <w:tc>
          <w:tcPr>
            <w:tcW w:w="2193" w:type="dxa"/>
            <w:tcBorders>
              <w:top w:val="nil"/>
              <w:left w:val="nil"/>
              <w:bottom w:val="single" w:sz="6" w:space="0" w:color="auto"/>
              <w:right w:val="single" w:sz="6" w:space="0" w:color="auto"/>
            </w:tcBorders>
            <w:shd w:val="clear" w:color="auto" w:fill="auto"/>
            <w:hideMark/>
          </w:tcPr>
          <w:p w14:paraId="63974DE3"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responsive with no visual errors using a responsive framework with no customisation.</w:t>
            </w:r>
            <w:r w:rsidRPr="00B66124">
              <w:rPr>
                <w:rStyle w:val="eop"/>
                <w:rFonts w:asciiTheme="minorHAnsi" w:hAnsiTheme="minorHAnsi" w:cstheme="minorHAnsi"/>
                <w:sz w:val="20"/>
                <w:szCs w:val="20"/>
              </w:rPr>
              <w:t> </w:t>
            </w:r>
          </w:p>
        </w:tc>
        <w:tc>
          <w:tcPr>
            <w:tcW w:w="1559" w:type="dxa"/>
            <w:tcBorders>
              <w:top w:val="nil"/>
              <w:left w:val="nil"/>
              <w:bottom w:val="single" w:sz="6" w:space="0" w:color="auto"/>
              <w:right w:val="single" w:sz="6" w:space="0" w:color="auto"/>
            </w:tcBorders>
            <w:shd w:val="clear" w:color="auto" w:fill="auto"/>
            <w:hideMark/>
          </w:tcPr>
          <w:p w14:paraId="3E93FC52"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responsive but with some visual errors.</w:t>
            </w:r>
            <w:r w:rsidRPr="00B66124">
              <w:rPr>
                <w:rStyle w:val="eop"/>
                <w:rFonts w:asciiTheme="minorHAnsi" w:hAnsiTheme="minorHAnsi" w:cstheme="minorHAnsi"/>
                <w:sz w:val="20"/>
                <w:szCs w:val="20"/>
              </w:rPr>
              <w:t> </w:t>
            </w:r>
          </w:p>
        </w:tc>
        <w:tc>
          <w:tcPr>
            <w:tcW w:w="2367" w:type="dxa"/>
            <w:tcBorders>
              <w:top w:val="nil"/>
              <w:left w:val="nil"/>
              <w:bottom w:val="single" w:sz="6" w:space="0" w:color="auto"/>
              <w:right w:val="single" w:sz="6" w:space="0" w:color="auto"/>
            </w:tcBorders>
            <w:shd w:val="clear" w:color="auto" w:fill="auto"/>
            <w:hideMark/>
          </w:tcPr>
          <w:p w14:paraId="4E439D1F"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responsive but with many visual errors.</w:t>
            </w:r>
            <w:r w:rsidRPr="00B66124">
              <w:rPr>
                <w:rStyle w:val="eop"/>
                <w:rFonts w:asciiTheme="minorHAnsi" w:hAnsiTheme="minorHAnsi" w:cstheme="minorHAnsi"/>
                <w:sz w:val="20"/>
                <w:szCs w:val="20"/>
              </w:rPr>
              <w:t> </w:t>
            </w:r>
          </w:p>
        </w:tc>
        <w:tc>
          <w:tcPr>
            <w:tcW w:w="1182" w:type="dxa"/>
            <w:tcBorders>
              <w:top w:val="nil"/>
              <w:left w:val="nil"/>
              <w:bottom w:val="single" w:sz="6" w:space="0" w:color="auto"/>
              <w:right w:val="single" w:sz="6" w:space="0" w:color="auto"/>
            </w:tcBorders>
            <w:shd w:val="clear" w:color="auto" w:fill="auto"/>
            <w:hideMark/>
          </w:tcPr>
          <w:p w14:paraId="12EF851B"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not responsive.</w:t>
            </w:r>
            <w:r w:rsidRPr="00B66124">
              <w:rPr>
                <w:rStyle w:val="eop"/>
                <w:rFonts w:asciiTheme="minorHAnsi" w:hAnsiTheme="minorHAnsi" w:cstheme="minorHAnsi"/>
                <w:sz w:val="20"/>
                <w:szCs w:val="20"/>
              </w:rPr>
              <w:t> </w:t>
            </w:r>
          </w:p>
        </w:tc>
      </w:tr>
      <w:tr w:rsidR="007916CF" w:rsidRPr="00B66124" w14:paraId="48C1E6C3"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5DC70FA9" w14:textId="29628343" w:rsidR="007916CF" w:rsidRPr="00B66124" w:rsidRDefault="007916CF" w:rsidP="007916CF">
            <w:pPr>
              <w:pStyle w:val="paragraph"/>
              <w:spacing w:before="0" w:beforeAutospacing="0" w:after="0" w:afterAutospacing="0"/>
              <w:textAlignment w:val="baseline"/>
              <w:rPr>
                <w:rFonts w:asciiTheme="minorHAnsi" w:hAnsiTheme="minorHAnsi" w:cstheme="minorHAnsi"/>
                <w:sz w:val="20"/>
                <w:szCs w:val="20"/>
              </w:rPr>
            </w:pPr>
            <w:r w:rsidRPr="00B66124">
              <w:rPr>
                <w:rStyle w:val="normaltextrun"/>
                <w:rFonts w:asciiTheme="minorHAnsi" w:hAnsiTheme="minorHAnsi" w:cstheme="minorHAnsi"/>
                <w:sz w:val="20"/>
                <w:szCs w:val="20"/>
                <w:lang w:val="en-IE"/>
              </w:rPr>
              <w:t xml:space="preserve">Use of framework </w:t>
            </w:r>
            <w:r w:rsidR="006405A3" w:rsidRPr="00B66124">
              <w:rPr>
                <w:rStyle w:val="normaltextrun"/>
                <w:rFonts w:asciiTheme="minorHAnsi" w:hAnsiTheme="minorHAnsi" w:cstheme="minorHAnsi"/>
                <w:sz w:val="20"/>
                <w:szCs w:val="20"/>
                <w:lang w:val="en-IE"/>
              </w:rPr>
              <w:t xml:space="preserve">(jQuery, Bootstrap etc) </w:t>
            </w:r>
            <w:r w:rsidRPr="00B66124">
              <w:rPr>
                <w:rStyle w:val="normaltextrun"/>
                <w:rFonts w:asciiTheme="minorHAnsi" w:hAnsiTheme="minorHAnsi" w:cstheme="minorHAnsi"/>
                <w:sz w:val="20"/>
                <w:szCs w:val="20"/>
                <w:lang w:val="en-IE"/>
              </w:rPr>
              <w:t>(10%)</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38B0AC00" w14:textId="00BEA952" w:rsidR="007916CF" w:rsidRPr="00B66124" w:rsidRDefault="007916CF" w:rsidP="007916CF">
            <w:pPr>
              <w:pStyle w:val="paragraph"/>
              <w:spacing w:before="0" w:beforeAutospacing="0" w:after="0" w:afterAutospacing="0"/>
              <w:textAlignment w:val="baseline"/>
              <w:rPr>
                <w:rFonts w:asciiTheme="minorHAnsi" w:hAnsiTheme="minorHAnsi" w:cstheme="minorHAnsi"/>
                <w:sz w:val="20"/>
                <w:szCs w:val="20"/>
              </w:rPr>
            </w:pPr>
            <w:r w:rsidRPr="00B66124">
              <w:rPr>
                <w:rStyle w:val="normaltextrun"/>
                <w:rFonts w:asciiTheme="minorHAnsi" w:hAnsiTheme="minorHAnsi" w:cstheme="minorHAnsi"/>
                <w:sz w:val="20"/>
                <w:szCs w:val="20"/>
                <w:lang w:val="en-IE"/>
              </w:rPr>
              <w:t>Framework implementation is extensively customised and adds major value to the site</w:t>
            </w:r>
          </w:p>
        </w:tc>
        <w:tc>
          <w:tcPr>
            <w:tcW w:w="2143" w:type="dxa"/>
            <w:tcBorders>
              <w:top w:val="nil"/>
              <w:left w:val="nil"/>
              <w:bottom w:val="single" w:sz="6" w:space="0" w:color="auto"/>
              <w:right w:val="single" w:sz="6" w:space="0" w:color="auto"/>
            </w:tcBorders>
            <w:shd w:val="clear" w:color="auto" w:fill="auto"/>
            <w:hideMark/>
          </w:tcPr>
          <w:p w14:paraId="6CC33B2A" w14:textId="5CE5A654" w:rsidR="007916CF" w:rsidRPr="00B66124" w:rsidRDefault="007916CF" w:rsidP="007916CF">
            <w:pPr>
              <w:pStyle w:val="paragraph"/>
              <w:spacing w:before="0" w:beforeAutospacing="0" w:after="0" w:afterAutospacing="0"/>
              <w:textAlignment w:val="baseline"/>
              <w:rPr>
                <w:rFonts w:asciiTheme="minorHAnsi" w:hAnsiTheme="minorHAnsi" w:cstheme="minorHAnsi"/>
                <w:sz w:val="20"/>
                <w:szCs w:val="20"/>
              </w:rPr>
            </w:pPr>
            <w:r w:rsidRPr="00B66124">
              <w:rPr>
                <w:rStyle w:val="normaltextrun"/>
                <w:rFonts w:asciiTheme="minorHAnsi" w:hAnsiTheme="minorHAnsi" w:cstheme="minorHAnsi"/>
                <w:sz w:val="20"/>
                <w:szCs w:val="20"/>
                <w:lang w:val="en-IE"/>
              </w:rPr>
              <w:t>Framework implementation is customised and adds major value to the site</w:t>
            </w:r>
          </w:p>
        </w:tc>
        <w:tc>
          <w:tcPr>
            <w:tcW w:w="2193" w:type="dxa"/>
            <w:tcBorders>
              <w:top w:val="nil"/>
              <w:left w:val="nil"/>
              <w:bottom w:val="single" w:sz="6" w:space="0" w:color="auto"/>
              <w:right w:val="single" w:sz="6" w:space="0" w:color="auto"/>
            </w:tcBorders>
            <w:shd w:val="clear" w:color="auto" w:fill="auto"/>
            <w:hideMark/>
          </w:tcPr>
          <w:p w14:paraId="18C198D2" w14:textId="0B75E803" w:rsidR="007916CF" w:rsidRPr="00B66124" w:rsidRDefault="007916CF" w:rsidP="007916CF">
            <w:pPr>
              <w:pStyle w:val="paragraph"/>
              <w:spacing w:before="0" w:beforeAutospacing="0" w:after="0" w:afterAutospacing="0"/>
              <w:textAlignment w:val="baseline"/>
              <w:rPr>
                <w:rFonts w:asciiTheme="minorHAnsi" w:hAnsiTheme="minorHAnsi" w:cstheme="minorHAnsi"/>
                <w:sz w:val="20"/>
                <w:szCs w:val="20"/>
              </w:rPr>
            </w:pPr>
            <w:r w:rsidRPr="00B66124">
              <w:rPr>
                <w:rStyle w:val="normaltextrun"/>
                <w:rFonts w:asciiTheme="minorHAnsi" w:hAnsiTheme="minorHAnsi" w:cstheme="minorHAnsi"/>
                <w:sz w:val="20"/>
                <w:szCs w:val="20"/>
                <w:lang w:val="en-IE"/>
              </w:rPr>
              <w:t>Framework implementation is customised and adds some value to the site</w:t>
            </w:r>
          </w:p>
        </w:tc>
        <w:tc>
          <w:tcPr>
            <w:tcW w:w="1559" w:type="dxa"/>
            <w:tcBorders>
              <w:top w:val="nil"/>
              <w:left w:val="nil"/>
              <w:bottom w:val="single" w:sz="6" w:space="0" w:color="auto"/>
              <w:right w:val="single" w:sz="6" w:space="0" w:color="auto"/>
            </w:tcBorders>
            <w:shd w:val="clear" w:color="auto" w:fill="auto"/>
            <w:hideMark/>
          </w:tcPr>
          <w:p w14:paraId="56106CC1" w14:textId="08692B31" w:rsidR="007916CF" w:rsidRPr="00B66124" w:rsidRDefault="007916CF" w:rsidP="007916CF">
            <w:pPr>
              <w:pStyle w:val="paragraph"/>
              <w:spacing w:before="0" w:beforeAutospacing="0" w:after="0" w:afterAutospacing="0"/>
              <w:textAlignment w:val="baseline"/>
              <w:rPr>
                <w:rFonts w:asciiTheme="minorHAnsi" w:hAnsiTheme="minorHAnsi" w:cstheme="minorHAnsi"/>
                <w:sz w:val="20"/>
                <w:szCs w:val="20"/>
              </w:rPr>
            </w:pPr>
            <w:r w:rsidRPr="00B66124">
              <w:rPr>
                <w:rStyle w:val="normaltextrun"/>
                <w:rFonts w:asciiTheme="minorHAnsi" w:hAnsiTheme="minorHAnsi" w:cstheme="minorHAnsi"/>
                <w:sz w:val="20"/>
                <w:szCs w:val="20"/>
                <w:lang w:val="en-IE"/>
              </w:rPr>
              <w:t>Framework implementation is simple but adds some value to the site</w:t>
            </w:r>
          </w:p>
        </w:tc>
        <w:tc>
          <w:tcPr>
            <w:tcW w:w="2367" w:type="dxa"/>
            <w:tcBorders>
              <w:top w:val="nil"/>
              <w:left w:val="nil"/>
              <w:bottom w:val="single" w:sz="6" w:space="0" w:color="auto"/>
              <w:right w:val="single" w:sz="6" w:space="0" w:color="auto"/>
            </w:tcBorders>
            <w:shd w:val="clear" w:color="auto" w:fill="auto"/>
            <w:hideMark/>
          </w:tcPr>
          <w:p w14:paraId="4F29185B" w14:textId="4345B422" w:rsidR="007916CF" w:rsidRPr="00B66124" w:rsidRDefault="007916CF" w:rsidP="007916CF">
            <w:pPr>
              <w:pStyle w:val="paragraph"/>
              <w:spacing w:before="0" w:beforeAutospacing="0" w:after="0" w:afterAutospacing="0"/>
              <w:textAlignment w:val="baseline"/>
              <w:rPr>
                <w:rFonts w:asciiTheme="minorHAnsi" w:hAnsiTheme="minorHAnsi" w:cstheme="minorHAnsi"/>
                <w:sz w:val="20"/>
                <w:szCs w:val="20"/>
              </w:rPr>
            </w:pPr>
            <w:r w:rsidRPr="00B66124">
              <w:rPr>
                <w:rStyle w:val="normaltextrun"/>
                <w:rFonts w:asciiTheme="minorHAnsi" w:hAnsiTheme="minorHAnsi" w:cstheme="minorHAnsi"/>
                <w:sz w:val="20"/>
                <w:szCs w:val="20"/>
                <w:lang w:val="en-IE"/>
              </w:rPr>
              <w:t>Framework implementation is simple and adds no value to the site</w:t>
            </w:r>
          </w:p>
        </w:tc>
        <w:tc>
          <w:tcPr>
            <w:tcW w:w="1182" w:type="dxa"/>
            <w:tcBorders>
              <w:top w:val="nil"/>
              <w:left w:val="nil"/>
              <w:bottom w:val="single" w:sz="6" w:space="0" w:color="auto"/>
              <w:right w:val="single" w:sz="6" w:space="0" w:color="auto"/>
            </w:tcBorders>
            <w:shd w:val="clear" w:color="auto" w:fill="auto"/>
            <w:hideMark/>
          </w:tcPr>
          <w:p w14:paraId="769838A4" w14:textId="05BC86AB" w:rsidR="007916CF" w:rsidRPr="00B66124" w:rsidRDefault="007916CF" w:rsidP="007916CF">
            <w:pPr>
              <w:pStyle w:val="paragraph"/>
              <w:spacing w:before="0" w:beforeAutospacing="0" w:after="0" w:afterAutospacing="0"/>
              <w:textAlignment w:val="baseline"/>
              <w:rPr>
                <w:rFonts w:asciiTheme="minorHAnsi" w:hAnsiTheme="minorHAnsi" w:cstheme="minorHAnsi"/>
                <w:sz w:val="20"/>
                <w:szCs w:val="20"/>
              </w:rPr>
            </w:pPr>
            <w:r w:rsidRPr="00B66124">
              <w:rPr>
                <w:rStyle w:val="normaltextrun"/>
                <w:rFonts w:asciiTheme="minorHAnsi" w:hAnsiTheme="minorHAnsi" w:cstheme="minorHAnsi"/>
                <w:sz w:val="20"/>
                <w:szCs w:val="20"/>
                <w:lang w:val="en-IE"/>
              </w:rPr>
              <w:t>No framework used</w:t>
            </w:r>
            <w:r w:rsidRPr="00B66124">
              <w:rPr>
                <w:rStyle w:val="eop"/>
                <w:rFonts w:asciiTheme="minorHAnsi" w:hAnsiTheme="minorHAnsi" w:cstheme="minorHAnsi"/>
                <w:sz w:val="20"/>
                <w:szCs w:val="20"/>
              </w:rPr>
              <w:t> </w:t>
            </w:r>
          </w:p>
        </w:tc>
      </w:tr>
      <w:tr w:rsidR="007916CF" w:rsidRPr="00B66124" w14:paraId="7930C17F"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51BE91FE"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Form validation (10%)</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16F39E3C" w14:textId="3C715795"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864F9C">
              <w:rPr>
                <w:rStyle w:val="normaltextrun"/>
                <w:rFonts w:asciiTheme="minorHAnsi" w:hAnsiTheme="minorHAnsi" w:cstheme="minorHAnsi"/>
                <w:sz w:val="20"/>
                <w:szCs w:val="20"/>
                <w:highlight w:val="yellow"/>
                <w:lang w:val="en-IE"/>
              </w:rPr>
              <w:t>Form with validation</w:t>
            </w:r>
            <w:r w:rsidRPr="00B66124">
              <w:rPr>
                <w:rStyle w:val="normaltextrun"/>
                <w:rFonts w:asciiTheme="minorHAnsi" w:hAnsiTheme="minorHAnsi" w:cstheme="minorHAnsi"/>
                <w:sz w:val="20"/>
                <w:szCs w:val="20"/>
                <w:lang w:val="en-IE"/>
              </w:rPr>
              <w:t xml:space="preserve"> using JavaScript and HTML5. Visually appealing and clear to users.</w:t>
            </w:r>
            <w:r w:rsidRPr="00B66124">
              <w:rPr>
                <w:rStyle w:val="normaltextrun"/>
                <w:rFonts w:asciiTheme="minorHAnsi" w:hAnsiTheme="minorHAnsi" w:cstheme="minorHAnsi"/>
                <w:sz w:val="20"/>
                <w:szCs w:val="20"/>
              </w:rPr>
              <w:t xml:space="preserve"> </w:t>
            </w:r>
            <w:r w:rsidRPr="00864F9C">
              <w:rPr>
                <w:rStyle w:val="normaltextrun"/>
                <w:rFonts w:asciiTheme="minorHAnsi" w:hAnsiTheme="minorHAnsi" w:cstheme="minorHAnsi"/>
                <w:sz w:val="20"/>
                <w:szCs w:val="20"/>
                <w:highlight w:val="yellow"/>
              </w:rPr>
              <w:t>Unsuccessful validations should be thoroughly explained to users</w:t>
            </w:r>
          </w:p>
        </w:tc>
        <w:tc>
          <w:tcPr>
            <w:tcW w:w="2143" w:type="dxa"/>
            <w:tcBorders>
              <w:top w:val="nil"/>
              <w:left w:val="nil"/>
              <w:bottom w:val="single" w:sz="6" w:space="0" w:color="auto"/>
              <w:right w:val="single" w:sz="6" w:space="0" w:color="auto"/>
            </w:tcBorders>
            <w:shd w:val="clear" w:color="auto" w:fill="auto"/>
            <w:hideMark/>
          </w:tcPr>
          <w:p w14:paraId="1B0A18EC" w14:textId="07B25381"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Form with validation using JavaScript and HTML5 which is visually appealing</w:t>
            </w:r>
          </w:p>
          <w:p w14:paraId="6D6AE741"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eop"/>
                <w:rFonts w:asciiTheme="minorHAnsi" w:hAnsiTheme="minorHAnsi" w:cstheme="minorHAnsi"/>
                <w:sz w:val="20"/>
                <w:szCs w:val="20"/>
              </w:rPr>
              <w:t> </w:t>
            </w:r>
          </w:p>
        </w:tc>
        <w:tc>
          <w:tcPr>
            <w:tcW w:w="2193" w:type="dxa"/>
            <w:tcBorders>
              <w:top w:val="nil"/>
              <w:left w:val="nil"/>
              <w:bottom w:val="single" w:sz="6" w:space="0" w:color="auto"/>
              <w:right w:val="single" w:sz="6" w:space="0" w:color="auto"/>
            </w:tcBorders>
            <w:shd w:val="clear" w:color="auto" w:fill="auto"/>
            <w:hideMark/>
          </w:tcPr>
          <w:p w14:paraId="39369A6E"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Form with some basic validation using JavaScript and HTML5.</w:t>
            </w:r>
            <w:r w:rsidRPr="00B66124">
              <w:rPr>
                <w:rStyle w:val="eop"/>
                <w:rFonts w:asciiTheme="minorHAnsi" w:hAnsiTheme="minorHAnsi" w:cstheme="minorHAnsi"/>
                <w:sz w:val="20"/>
                <w:szCs w:val="20"/>
              </w:rPr>
              <w:t> </w:t>
            </w:r>
          </w:p>
        </w:tc>
        <w:tc>
          <w:tcPr>
            <w:tcW w:w="1559" w:type="dxa"/>
            <w:tcBorders>
              <w:top w:val="nil"/>
              <w:left w:val="nil"/>
              <w:bottom w:val="single" w:sz="6" w:space="0" w:color="auto"/>
              <w:right w:val="single" w:sz="6" w:space="0" w:color="auto"/>
            </w:tcBorders>
            <w:shd w:val="clear" w:color="auto" w:fill="auto"/>
            <w:hideMark/>
          </w:tcPr>
          <w:p w14:paraId="7ECF4480"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Form with some basic validation using HTML 5.</w:t>
            </w:r>
            <w:r w:rsidRPr="00B66124">
              <w:rPr>
                <w:rStyle w:val="eop"/>
                <w:rFonts w:asciiTheme="minorHAnsi" w:hAnsiTheme="minorHAnsi" w:cstheme="minorHAnsi"/>
                <w:sz w:val="20"/>
                <w:szCs w:val="20"/>
              </w:rPr>
              <w:t> </w:t>
            </w:r>
          </w:p>
        </w:tc>
        <w:tc>
          <w:tcPr>
            <w:tcW w:w="2367" w:type="dxa"/>
            <w:tcBorders>
              <w:top w:val="nil"/>
              <w:left w:val="nil"/>
              <w:bottom w:val="single" w:sz="6" w:space="0" w:color="auto"/>
              <w:right w:val="single" w:sz="6" w:space="0" w:color="auto"/>
            </w:tcBorders>
            <w:shd w:val="clear" w:color="auto" w:fill="auto"/>
            <w:hideMark/>
          </w:tcPr>
          <w:p w14:paraId="7083DAD5"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Form with little or no validation.</w:t>
            </w:r>
            <w:r w:rsidRPr="00B66124">
              <w:rPr>
                <w:rStyle w:val="eop"/>
                <w:rFonts w:asciiTheme="minorHAnsi" w:hAnsiTheme="minorHAnsi" w:cstheme="minorHAnsi"/>
                <w:sz w:val="20"/>
                <w:szCs w:val="20"/>
              </w:rPr>
              <w:t> </w:t>
            </w:r>
          </w:p>
        </w:tc>
        <w:tc>
          <w:tcPr>
            <w:tcW w:w="1182" w:type="dxa"/>
            <w:tcBorders>
              <w:top w:val="nil"/>
              <w:left w:val="nil"/>
              <w:bottom w:val="single" w:sz="6" w:space="0" w:color="auto"/>
              <w:right w:val="single" w:sz="6" w:space="0" w:color="auto"/>
            </w:tcBorders>
            <w:shd w:val="clear" w:color="auto" w:fill="auto"/>
            <w:hideMark/>
          </w:tcPr>
          <w:p w14:paraId="0D6F12CC"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No form.</w:t>
            </w:r>
            <w:r w:rsidRPr="00B66124">
              <w:rPr>
                <w:rStyle w:val="eop"/>
                <w:rFonts w:asciiTheme="minorHAnsi" w:hAnsiTheme="minorHAnsi" w:cstheme="minorHAnsi"/>
                <w:sz w:val="20"/>
                <w:szCs w:val="20"/>
              </w:rPr>
              <w:t> </w:t>
            </w:r>
          </w:p>
        </w:tc>
      </w:tr>
      <w:tr w:rsidR="007916CF" w:rsidRPr="00B66124" w14:paraId="5D7E0E70"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5E7C177A"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JavaScript implementation (25%)</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599D845A" w14:textId="542F6B07" w:rsidR="007916CF" w:rsidRPr="00B66124" w:rsidRDefault="006405A3"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 xml:space="preserve">Extensive functionality outside of the scope of what was covered in </w:t>
            </w:r>
            <w:r w:rsidRPr="00B66124">
              <w:rPr>
                <w:rStyle w:val="normaltextrun"/>
                <w:rFonts w:asciiTheme="minorHAnsi" w:hAnsiTheme="minorHAnsi" w:cstheme="minorHAnsi"/>
                <w:sz w:val="20"/>
                <w:szCs w:val="20"/>
                <w:lang w:val="en-IE"/>
              </w:rPr>
              <w:lastRenderedPageBreak/>
              <w:t>class. Visually appealing and easy to use.</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0AEB5328" w14:textId="1EACA05A" w:rsidR="007916CF" w:rsidRPr="00B66124" w:rsidRDefault="006405A3"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lastRenderedPageBreak/>
              <w:t>Functionality outside of the scope of what was covered in class</w:t>
            </w:r>
            <w:r w:rsidR="007916CF" w:rsidRPr="00B66124">
              <w:rPr>
                <w:rStyle w:val="normaltextrun"/>
                <w:rFonts w:asciiTheme="minorHAnsi" w:hAnsiTheme="minorHAnsi" w:cstheme="minorHAnsi"/>
                <w:sz w:val="20"/>
                <w:szCs w:val="20"/>
                <w:lang w:val="en-IE"/>
              </w:rPr>
              <w:t xml:space="preserve">. Visually </w:t>
            </w:r>
            <w:r w:rsidR="007916CF" w:rsidRPr="00B66124">
              <w:rPr>
                <w:rStyle w:val="normaltextrun"/>
                <w:rFonts w:asciiTheme="minorHAnsi" w:hAnsiTheme="minorHAnsi" w:cstheme="minorHAnsi"/>
                <w:sz w:val="20"/>
                <w:szCs w:val="20"/>
                <w:lang w:val="en-IE"/>
              </w:rPr>
              <w:lastRenderedPageBreak/>
              <w:t>appealing and easy to use.</w:t>
            </w:r>
            <w:r w:rsidR="007916CF" w:rsidRPr="00B66124">
              <w:rPr>
                <w:rStyle w:val="eop"/>
                <w:rFonts w:asciiTheme="minorHAnsi" w:hAnsiTheme="minorHAnsi" w:cstheme="minorHAnsi"/>
                <w:sz w:val="20"/>
                <w:szCs w:val="20"/>
              </w:rPr>
              <w:t> </w:t>
            </w:r>
          </w:p>
        </w:tc>
        <w:tc>
          <w:tcPr>
            <w:tcW w:w="2193" w:type="dxa"/>
            <w:tcBorders>
              <w:top w:val="nil"/>
              <w:left w:val="nil"/>
              <w:bottom w:val="single" w:sz="6" w:space="0" w:color="auto"/>
              <w:right w:val="single" w:sz="6" w:space="0" w:color="auto"/>
            </w:tcBorders>
            <w:shd w:val="clear" w:color="auto" w:fill="auto"/>
            <w:hideMark/>
          </w:tcPr>
          <w:p w14:paraId="7171C8DD" w14:textId="7D1285E6" w:rsidR="007916CF" w:rsidRPr="00B66124" w:rsidRDefault="006405A3"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lastRenderedPageBreak/>
              <w:t>Some basic functionality or without errors.</w:t>
            </w:r>
            <w:r w:rsidRPr="00B66124">
              <w:rPr>
                <w:rStyle w:val="eop"/>
                <w:rFonts w:asciiTheme="minorHAnsi" w:hAnsiTheme="minorHAnsi" w:cstheme="minorHAnsi"/>
                <w:sz w:val="20"/>
                <w:szCs w:val="20"/>
              </w:rPr>
              <w:t> </w:t>
            </w:r>
            <w:r w:rsidR="007916CF" w:rsidRPr="00B66124">
              <w:rPr>
                <w:rStyle w:val="eop"/>
                <w:rFonts w:asciiTheme="minorHAnsi" w:hAnsiTheme="minorHAnsi" w:cstheme="minorHAnsi"/>
                <w:sz w:val="20"/>
                <w:szCs w:val="20"/>
              </w:rPr>
              <w:t> </w:t>
            </w:r>
          </w:p>
        </w:tc>
        <w:tc>
          <w:tcPr>
            <w:tcW w:w="1559" w:type="dxa"/>
            <w:tcBorders>
              <w:top w:val="nil"/>
              <w:left w:val="nil"/>
              <w:bottom w:val="single" w:sz="6" w:space="0" w:color="auto"/>
              <w:right w:val="single" w:sz="6" w:space="0" w:color="auto"/>
            </w:tcBorders>
            <w:shd w:val="clear" w:color="auto" w:fill="auto"/>
            <w:hideMark/>
          </w:tcPr>
          <w:p w14:paraId="3533BF99"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 xml:space="preserve">Some basic functionality or </w:t>
            </w:r>
            <w:r w:rsidRPr="00B66124">
              <w:rPr>
                <w:rStyle w:val="normaltextrun"/>
                <w:rFonts w:asciiTheme="minorHAnsi" w:hAnsiTheme="minorHAnsi" w:cstheme="minorHAnsi"/>
                <w:sz w:val="20"/>
                <w:szCs w:val="20"/>
                <w:lang w:val="en-IE"/>
              </w:rPr>
              <w:lastRenderedPageBreak/>
              <w:t>functionality with errors.</w:t>
            </w:r>
            <w:r w:rsidRPr="00B66124">
              <w:rPr>
                <w:rStyle w:val="eop"/>
                <w:rFonts w:asciiTheme="minorHAnsi" w:hAnsiTheme="minorHAnsi" w:cstheme="minorHAnsi"/>
                <w:sz w:val="20"/>
                <w:szCs w:val="20"/>
              </w:rPr>
              <w:t> </w:t>
            </w:r>
          </w:p>
        </w:tc>
        <w:tc>
          <w:tcPr>
            <w:tcW w:w="2367" w:type="dxa"/>
            <w:tcBorders>
              <w:top w:val="nil"/>
              <w:left w:val="nil"/>
              <w:bottom w:val="single" w:sz="6" w:space="0" w:color="auto"/>
              <w:right w:val="single" w:sz="6" w:space="0" w:color="auto"/>
            </w:tcBorders>
            <w:shd w:val="clear" w:color="auto" w:fill="auto"/>
            <w:hideMark/>
          </w:tcPr>
          <w:p w14:paraId="1D4A1299"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lastRenderedPageBreak/>
              <w:t>Minimal JavaScript. </w:t>
            </w:r>
            <w:r w:rsidRPr="00B66124">
              <w:rPr>
                <w:rStyle w:val="eop"/>
                <w:rFonts w:asciiTheme="minorHAnsi" w:hAnsiTheme="minorHAnsi" w:cstheme="minorHAnsi"/>
                <w:sz w:val="20"/>
                <w:szCs w:val="20"/>
              </w:rPr>
              <w:t> </w:t>
            </w:r>
          </w:p>
        </w:tc>
        <w:tc>
          <w:tcPr>
            <w:tcW w:w="1182" w:type="dxa"/>
            <w:tcBorders>
              <w:top w:val="nil"/>
              <w:left w:val="nil"/>
              <w:bottom w:val="single" w:sz="6" w:space="0" w:color="auto"/>
              <w:right w:val="single" w:sz="6" w:space="0" w:color="auto"/>
            </w:tcBorders>
            <w:shd w:val="clear" w:color="auto" w:fill="auto"/>
            <w:hideMark/>
          </w:tcPr>
          <w:p w14:paraId="3DB82C08"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No JavaScript.</w:t>
            </w:r>
            <w:r w:rsidRPr="00B66124">
              <w:rPr>
                <w:rStyle w:val="eop"/>
                <w:rFonts w:asciiTheme="minorHAnsi" w:hAnsiTheme="minorHAnsi" w:cstheme="minorHAnsi"/>
                <w:sz w:val="20"/>
                <w:szCs w:val="20"/>
              </w:rPr>
              <w:t> </w:t>
            </w:r>
          </w:p>
        </w:tc>
      </w:tr>
      <w:tr w:rsidR="007916CF" w:rsidRPr="00B66124" w14:paraId="7A627177"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47FCCF3B"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Deployment (10%)</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48A6DD87"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deployed online with excellent file structure and pathnames. </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448D6EBE"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deployed online with good file structure and pathnames.</w:t>
            </w:r>
            <w:r w:rsidRPr="00B66124">
              <w:rPr>
                <w:rStyle w:val="eop"/>
                <w:rFonts w:asciiTheme="minorHAnsi" w:hAnsiTheme="minorHAnsi" w:cstheme="minorHAnsi"/>
                <w:sz w:val="20"/>
                <w:szCs w:val="20"/>
              </w:rPr>
              <w:t> </w:t>
            </w:r>
          </w:p>
        </w:tc>
        <w:tc>
          <w:tcPr>
            <w:tcW w:w="2193" w:type="dxa"/>
            <w:tcBorders>
              <w:top w:val="nil"/>
              <w:left w:val="nil"/>
              <w:bottom w:val="single" w:sz="6" w:space="0" w:color="auto"/>
              <w:right w:val="single" w:sz="6" w:space="0" w:color="auto"/>
            </w:tcBorders>
            <w:shd w:val="clear" w:color="auto" w:fill="auto"/>
            <w:hideMark/>
          </w:tcPr>
          <w:p w14:paraId="00DE3BAE"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deployed online however has a poor file structure OR pathnames.</w:t>
            </w:r>
            <w:r w:rsidRPr="00B66124">
              <w:rPr>
                <w:rStyle w:val="eop"/>
                <w:rFonts w:asciiTheme="minorHAnsi" w:hAnsiTheme="minorHAnsi" w:cstheme="minorHAnsi"/>
                <w:sz w:val="20"/>
                <w:szCs w:val="20"/>
              </w:rPr>
              <w:t> </w:t>
            </w:r>
          </w:p>
        </w:tc>
        <w:tc>
          <w:tcPr>
            <w:tcW w:w="1559" w:type="dxa"/>
            <w:tcBorders>
              <w:top w:val="nil"/>
              <w:left w:val="nil"/>
              <w:bottom w:val="single" w:sz="6" w:space="0" w:color="auto"/>
              <w:right w:val="single" w:sz="6" w:space="0" w:color="auto"/>
            </w:tcBorders>
            <w:shd w:val="clear" w:color="auto" w:fill="auto"/>
            <w:hideMark/>
          </w:tcPr>
          <w:p w14:paraId="68A42EB7"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deployed online however has a poor file structure AND pathnames.</w:t>
            </w:r>
            <w:r w:rsidRPr="00B66124">
              <w:rPr>
                <w:rStyle w:val="eop"/>
                <w:rFonts w:asciiTheme="minorHAnsi" w:hAnsiTheme="minorHAnsi" w:cstheme="minorHAnsi"/>
                <w:sz w:val="20"/>
                <w:szCs w:val="20"/>
              </w:rPr>
              <w:t> </w:t>
            </w:r>
          </w:p>
        </w:tc>
        <w:tc>
          <w:tcPr>
            <w:tcW w:w="2367" w:type="dxa"/>
            <w:tcBorders>
              <w:top w:val="nil"/>
              <w:left w:val="nil"/>
              <w:bottom w:val="single" w:sz="6" w:space="0" w:color="auto"/>
              <w:right w:val="single" w:sz="6" w:space="0" w:color="auto"/>
            </w:tcBorders>
            <w:shd w:val="clear" w:color="auto" w:fill="auto"/>
            <w:hideMark/>
          </w:tcPr>
          <w:p w14:paraId="7DA11EA2"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deployed online however has some deployment related errors (404, images not showing etc).</w:t>
            </w:r>
            <w:r w:rsidRPr="00B66124">
              <w:rPr>
                <w:rStyle w:val="eop"/>
                <w:rFonts w:asciiTheme="minorHAnsi" w:hAnsiTheme="minorHAnsi" w:cstheme="minorHAnsi"/>
                <w:sz w:val="20"/>
                <w:szCs w:val="20"/>
              </w:rPr>
              <w:t> </w:t>
            </w:r>
          </w:p>
        </w:tc>
        <w:tc>
          <w:tcPr>
            <w:tcW w:w="1182" w:type="dxa"/>
            <w:tcBorders>
              <w:top w:val="nil"/>
              <w:left w:val="nil"/>
              <w:bottom w:val="single" w:sz="6" w:space="0" w:color="auto"/>
              <w:right w:val="single" w:sz="6" w:space="0" w:color="auto"/>
            </w:tcBorders>
            <w:shd w:val="clear" w:color="auto" w:fill="auto"/>
            <w:hideMark/>
          </w:tcPr>
          <w:p w14:paraId="292137B2"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not deployed online.</w:t>
            </w:r>
            <w:r w:rsidRPr="00B66124">
              <w:rPr>
                <w:rStyle w:val="eop"/>
                <w:rFonts w:asciiTheme="minorHAnsi" w:hAnsiTheme="minorHAnsi" w:cstheme="minorHAnsi"/>
                <w:sz w:val="20"/>
                <w:szCs w:val="20"/>
              </w:rPr>
              <w:t> </w:t>
            </w:r>
          </w:p>
        </w:tc>
      </w:tr>
      <w:tr w:rsidR="007916CF" w:rsidRPr="00B66124" w14:paraId="4A73F5D1"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2DA7DF36"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864F9C">
              <w:rPr>
                <w:rStyle w:val="normaltextrun"/>
                <w:rFonts w:asciiTheme="minorHAnsi" w:hAnsiTheme="minorHAnsi" w:cstheme="minorHAnsi"/>
                <w:sz w:val="20"/>
                <w:szCs w:val="20"/>
                <w:highlight w:val="yellow"/>
                <w:lang w:val="en-IE"/>
              </w:rPr>
              <w:t>Testing</w:t>
            </w:r>
            <w:r w:rsidRPr="00B66124">
              <w:rPr>
                <w:rStyle w:val="normaltextrun"/>
                <w:rFonts w:asciiTheme="minorHAnsi" w:hAnsiTheme="minorHAnsi" w:cstheme="minorHAnsi"/>
                <w:sz w:val="20"/>
                <w:szCs w:val="20"/>
                <w:lang w:val="en-IE"/>
              </w:rPr>
              <w:t xml:space="preserve"> and optimisation (10%)</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1C2AF38F"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tested with the HTML and CSS validator with excellent result. Optimised via Google Page Speed rankings – excellent result.</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36CE7FBB"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tested with the HTML and CSS validator with good result. Optimised via Google Page Speed rankings – good result.</w:t>
            </w:r>
            <w:r w:rsidRPr="00B66124">
              <w:rPr>
                <w:rStyle w:val="eop"/>
                <w:rFonts w:asciiTheme="minorHAnsi" w:hAnsiTheme="minorHAnsi" w:cstheme="minorHAnsi"/>
                <w:sz w:val="20"/>
                <w:szCs w:val="20"/>
              </w:rPr>
              <w:t> </w:t>
            </w:r>
          </w:p>
        </w:tc>
        <w:tc>
          <w:tcPr>
            <w:tcW w:w="2193" w:type="dxa"/>
            <w:tcBorders>
              <w:top w:val="nil"/>
              <w:left w:val="nil"/>
              <w:bottom w:val="single" w:sz="6" w:space="0" w:color="auto"/>
              <w:right w:val="single" w:sz="6" w:space="0" w:color="auto"/>
            </w:tcBorders>
            <w:shd w:val="clear" w:color="auto" w:fill="auto"/>
            <w:hideMark/>
          </w:tcPr>
          <w:p w14:paraId="2B06E70D"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tested with the HTML and CSS validator with adequate result. Optimised via Google Page Speed rankings – adequate result.</w:t>
            </w:r>
            <w:r w:rsidRPr="00B66124">
              <w:rPr>
                <w:rStyle w:val="eop"/>
                <w:rFonts w:asciiTheme="minorHAnsi" w:hAnsiTheme="minorHAnsi" w:cstheme="minorHAnsi"/>
                <w:sz w:val="20"/>
                <w:szCs w:val="20"/>
              </w:rPr>
              <w:t> </w:t>
            </w:r>
          </w:p>
        </w:tc>
        <w:tc>
          <w:tcPr>
            <w:tcW w:w="1559" w:type="dxa"/>
            <w:tcBorders>
              <w:top w:val="nil"/>
              <w:left w:val="nil"/>
              <w:bottom w:val="single" w:sz="6" w:space="0" w:color="auto"/>
              <w:right w:val="single" w:sz="6" w:space="0" w:color="auto"/>
            </w:tcBorders>
            <w:shd w:val="clear" w:color="auto" w:fill="auto"/>
            <w:hideMark/>
          </w:tcPr>
          <w:p w14:paraId="42DAA774"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tested with the HTML and CSS validator with poor result. Optimised via Google Page Speed rankings – poor result.</w:t>
            </w:r>
            <w:r w:rsidRPr="00B66124">
              <w:rPr>
                <w:rStyle w:val="eop"/>
                <w:rFonts w:asciiTheme="minorHAnsi" w:hAnsiTheme="minorHAnsi" w:cstheme="minorHAnsi"/>
                <w:sz w:val="20"/>
                <w:szCs w:val="20"/>
              </w:rPr>
              <w:t> </w:t>
            </w:r>
          </w:p>
        </w:tc>
        <w:tc>
          <w:tcPr>
            <w:tcW w:w="2367" w:type="dxa"/>
            <w:tcBorders>
              <w:top w:val="nil"/>
              <w:left w:val="nil"/>
              <w:bottom w:val="single" w:sz="6" w:space="0" w:color="auto"/>
              <w:right w:val="single" w:sz="6" w:space="0" w:color="auto"/>
            </w:tcBorders>
            <w:shd w:val="clear" w:color="auto" w:fill="auto"/>
            <w:hideMark/>
          </w:tcPr>
          <w:p w14:paraId="5956DCCA"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shows little evidence of testing or optimisation.</w:t>
            </w:r>
            <w:r w:rsidRPr="00B66124">
              <w:rPr>
                <w:rStyle w:val="eop"/>
                <w:rFonts w:asciiTheme="minorHAnsi" w:hAnsiTheme="minorHAnsi" w:cstheme="minorHAnsi"/>
                <w:sz w:val="20"/>
                <w:szCs w:val="20"/>
              </w:rPr>
              <w:t> </w:t>
            </w:r>
          </w:p>
        </w:tc>
        <w:tc>
          <w:tcPr>
            <w:tcW w:w="1182" w:type="dxa"/>
            <w:tcBorders>
              <w:top w:val="nil"/>
              <w:left w:val="nil"/>
              <w:bottom w:val="single" w:sz="6" w:space="0" w:color="auto"/>
              <w:right w:val="single" w:sz="6" w:space="0" w:color="auto"/>
            </w:tcBorders>
            <w:shd w:val="clear" w:color="auto" w:fill="auto"/>
            <w:hideMark/>
          </w:tcPr>
          <w:p w14:paraId="74610E71"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shows no evidence of testing or optimisation.</w:t>
            </w:r>
            <w:r w:rsidRPr="00B66124">
              <w:rPr>
                <w:rStyle w:val="eop"/>
                <w:rFonts w:asciiTheme="minorHAnsi" w:hAnsiTheme="minorHAnsi" w:cstheme="minorHAnsi"/>
                <w:sz w:val="20"/>
                <w:szCs w:val="20"/>
              </w:rPr>
              <w:t> </w:t>
            </w:r>
          </w:p>
        </w:tc>
      </w:tr>
      <w:tr w:rsidR="007916CF" w:rsidRPr="00B66124" w14:paraId="4CEFB926"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5DAA3B00"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Planning, formatting, wireframes, commenting of code (10%)</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66A6544D"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 xml:space="preserve">Excellent evidence of planning, requirements, wireframing, formatting and </w:t>
            </w:r>
            <w:r w:rsidRPr="00864F9C">
              <w:rPr>
                <w:rStyle w:val="normaltextrun"/>
                <w:rFonts w:asciiTheme="minorHAnsi" w:hAnsiTheme="minorHAnsi" w:cstheme="minorHAnsi"/>
                <w:sz w:val="20"/>
                <w:szCs w:val="20"/>
                <w:highlight w:val="yellow"/>
                <w:lang w:val="en-IE"/>
              </w:rPr>
              <w:t>commenting of code.</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15FCFDFE"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Good evidence of planning, requirements, wireframing, formatting and commenting of code.</w:t>
            </w:r>
            <w:r w:rsidRPr="00B66124">
              <w:rPr>
                <w:rStyle w:val="eop"/>
                <w:rFonts w:asciiTheme="minorHAnsi" w:hAnsiTheme="minorHAnsi" w:cstheme="minorHAnsi"/>
                <w:sz w:val="20"/>
                <w:szCs w:val="20"/>
              </w:rPr>
              <w:t> </w:t>
            </w:r>
          </w:p>
        </w:tc>
        <w:tc>
          <w:tcPr>
            <w:tcW w:w="2193" w:type="dxa"/>
            <w:tcBorders>
              <w:top w:val="nil"/>
              <w:left w:val="nil"/>
              <w:bottom w:val="single" w:sz="6" w:space="0" w:color="auto"/>
              <w:right w:val="single" w:sz="6" w:space="0" w:color="auto"/>
            </w:tcBorders>
            <w:shd w:val="clear" w:color="auto" w:fill="auto"/>
            <w:hideMark/>
          </w:tcPr>
          <w:p w14:paraId="25A8C1F5"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evidence of planning, requirements, wireframing, formatting and commenting of code.</w:t>
            </w:r>
            <w:r w:rsidRPr="00B66124">
              <w:rPr>
                <w:rStyle w:val="eop"/>
                <w:rFonts w:asciiTheme="minorHAnsi" w:hAnsiTheme="minorHAnsi" w:cstheme="minorHAnsi"/>
                <w:sz w:val="20"/>
                <w:szCs w:val="20"/>
              </w:rPr>
              <w:t> </w:t>
            </w:r>
          </w:p>
        </w:tc>
        <w:tc>
          <w:tcPr>
            <w:tcW w:w="1559" w:type="dxa"/>
            <w:tcBorders>
              <w:top w:val="nil"/>
              <w:left w:val="nil"/>
              <w:bottom w:val="single" w:sz="6" w:space="0" w:color="auto"/>
              <w:right w:val="single" w:sz="6" w:space="0" w:color="auto"/>
            </w:tcBorders>
            <w:shd w:val="clear" w:color="auto" w:fill="auto"/>
            <w:hideMark/>
          </w:tcPr>
          <w:p w14:paraId="56258ED2"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Adequate evidence of planning, requirements, wireframing, formatting and commenting of code.</w:t>
            </w:r>
            <w:r w:rsidRPr="00B66124">
              <w:rPr>
                <w:rStyle w:val="eop"/>
                <w:rFonts w:asciiTheme="minorHAnsi" w:hAnsiTheme="minorHAnsi" w:cstheme="minorHAnsi"/>
                <w:sz w:val="20"/>
                <w:szCs w:val="20"/>
              </w:rPr>
              <w:t> </w:t>
            </w:r>
          </w:p>
        </w:tc>
        <w:tc>
          <w:tcPr>
            <w:tcW w:w="2367" w:type="dxa"/>
            <w:tcBorders>
              <w:top w:val="nil"/>
              <w:left w:val="nil"/>
              <w:bottom w:val="single" w:sz="6" w:space="0" w:color="auto"/>
              <w:right w:val="single" w:sz="6" w:space="0" w:color="auto"/>
            </w:tcBorders>
            <w:shd w:val="clear" w:color="auto" w:fill="auto"/>
            <w:hideMark/>
          </w:tcPr>
          <w:p w14:paraId="79E4FEAE"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Very poor effort of planning, minimal formatting and commenting.</w:t>
            </w:r>
            <w:r w:rsidRPr="00B66124">
              <w:rPr>
                <w:rStyle w:val="eop"/>
                <w:rFonts w:asciiTheme="minorHAnsi" w:hAnsiTheme="minorHAnsi" w:cstheme="minorHAnsi"/>
                <w:sz w:val="20"/>
                <w:szCs w:val="20"/>
              </w:rPr>
              <w:t> </w:t>
            </w:r>
          </w:p>
          <w:p w14:paraId="610B44BB"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eop"/>
                <w:rFonts w:asciiTheme="minorHAnsi" w:hAnsiTheme="minorHAnsi" w:cstheme="minorHAnsi"/>
                <w:sz w:val="20"/>
                <w:szCs w:val="20"/>
              </w:rPr>
              <w:t> </w:t>
            </w:r>
          </w:p>
        </w:tc>
        <w:tc>
          <w:tcPr>
            <w:tcW w:w="1182" w:type="dxa"/>
            <w:tcBorders>
              <w:top w:val="nil"/>
              <w:left w:val="nil"/>
              <w:bottom w:val="single" w:sz="6" w:space="0" w:color="auto"/>
              <w:right w:val="single" w:sz="6" w:space="0" w:color="auto"/>
            </w:tcBorders>
            <w:shd w:val="clear" w:color="auto" w:fill="auto"/>
            <w:hideMark/>
          </w:tcPr>
          <w:p w14:paraId="0858ACF4"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None.</w:t>
            </w:r>
            <w:r w:rsidRPr="00B66124">
              <w:rPr>
                <w:rStyle w:val="eop"/>
                <w:rFonts w:asciiTheme="minorHAnsi" w:hAnsiTheme="minorHAnsi" w:cstheme="minorHAnsi"/>
                <w:sz w:val="20"/>
                <w:szCs w:val="20"/>
              </w:rPr>
              <w:t> </w:t>
            </w:r>
          </w:p>
        </w:tc>
      </w:tr>
      <w:tr w:rsidR="007916CF" w:rsidRPr="00B66124" w14:paraId="32F44954"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239EBC9A"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Effort (10%)</w:t>
            </w:r>
            <w:r w:rsidRPr="00B66124">
              <w:rPr>
                <w:rStyle w:val="eop"/>
                <w:rFonts w:asciiTheme="minorHAnsi" w:hAnsiTheme="minorHAnsi" w:cstheme="minorHAnsi"/>
                <w:sz w:val="20"/>
                <w:szCs w:val="20"/>
              </w:rPr>
              <w:t> </w:t>
            </w:r>
          </w:p>
        </w:tc>
        <w:tc>
          <w:tcPr>
            <w:tcW w:w="11587" w:type="dxa"/>
            <w:gridSpan w:val="6"/>
            <w:tcBorders>
              <w:top w:val="nil"/>
              <w:left w:val="nil"/>
              <w:bottom w:val="single" w:sz="6" w:space="0" w:color="auto"/>
              <w:right w:val="single" w:sz="6" w:space="0" w:color="auto"/>
            </w:tcBorders>
            <w:shd w:val="clear" w:color="auto" w:fill="auto"/>
            <w:hideMark/>
          </w:tcPr>
          <w:p w14:paraId="1BB61299"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This final section is based on the examiner’s discretion. Learners who score well here will have gone beyond the scope of the project document, will discuss testing and design decisions, and will have presented their video overview excellently.</w:t>
            </w:r>
            <w:r w:rsidRPr="00B66124">
              <w:rPr>
                <w:rStyle w:val="eop"/>
                <w:rFonts w:asciiTheme="minorHAnsi" w:hAnsiTheme="minorHAnsi" w:cstheme="minorHAnsi"/>
                <w:sz w:val="20"/>
                <w:szCs w:val="20"/>
              </w:rPr>
              <w:t> </w:t>
            </w:r>
          </w:p>
        </w:tc>
      </w:tr>
    </w:tbl>
    <w:p w14:paraId="4485F2BE" w14:textId="77777777" w:rsidR="00790BFA" w:rsidRPr="00B66124" w:rsidRDefault="00790BFA" w:rsidP="00492F75">
      <w:pPr>
        <w:rPr>
          <w:rFonts w:asciiTheme="minorHAnsi" w:hAnsiTheme="minorHAnsi" w:cstheme="minorHAnsi"/>
        </w:rPr>
      </w:pPr>
    </w:p>
    <w:sectPr w:rsidR="00790BFA" w:rsidRPr="00B66124" w:rsidSect="00790BFA">
      <w:pgSz w:w="15840" w:h="1224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7B0FD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6C280370"/>
    <w:multiLevelType w:val="hybridMultilevel"/>
    <w:tmpl w:val="F72A8F26"/>
    <w:lvl w:ilvl="0" w:tplc="04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Cogan">
    <w15:presenceInfo w15:providerId="Windows Live" w15:userId="fcf11a05da7540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3E4"/>
    <w:rsid w:val="00013292"/>
    <w:rsid w:val="000149B2"/>
    <w:rsid w:val="0002302D"/>
    <w:rsid w:val="000570FC"/>
    <w:rsid w:val="000D17A3"/>
    <w:rsid w:val="00120451"/>
    <w:rsid w:val="0018487C"/>
    <w:rsid w:val="001C7191"/>
    <w:rsid w:val="001F2C81"/>
    <w:rsid w:val="00212ECE"/>
    <w:rsid w:val="00264BBC"/>
    <w:rsid w:val="00266497"/>
    <w:rsid w:val="00275202"/>
    <w:rsid w:val="0028065E"/>
    <w:rsid w:val="002A5743"/>
    <w:rsid w:val="002C17FD"/>
    <w:rsid w:val="002D18FE"/>
    <w:rsid w:val="0030448B"/>
    <w:rsid w:val="00315869"/>
    <w:rsid w:val="00333800"/>
    <w:rsid w:val="00357154"/>
    <w:rsid w:val="00382331"/>
    <w:rsid w:val="00391A15"/>
    <w:rsid w:val="00397B22"/>
    <w:rsid w:val="003C6045"/>
    <w:rsid w:val="003E6E9E"/>
    <w:rsid w:val="00426894"/>
    <w:rsid w:val="00446C6C"/>
    <w:rsid w:val="004574A5"/>
    <w:rsid w:val="004671BA"/>
    <w:rsid w:val="00484BDC"/>
    <w:rsid w:val="00492F75"/>
    <w:rsid w:val="004C68C4"/>
    <w:rsid w:val="004D7A96"/>
    <w:rsid w:val="00504633"/>
    <w:rsid w:val="00506173"/>
    <w:rsid w:val="00516663"/>
    <w:rsid w:val="00534686"/>
    <w:rsid w:val="00544B1B"/>
    <w:rsid w:val="00556571"/>
    <w:rsid w:val="00564F7D"/>
    <w:rsid w:val="0056684A"/>
    <w:rsid w:val="00593785"/>
    <w:rsid w:val="005E4669"/>
    <w:rsid w:val="005F02FF"/>
    <w:rsid w:val="00615854"/>
    <w:rsid w:val="00636E09"/>
    <w:rsid w:val="006405A3"/>
    <w:rsid w:val="00641C8E"/>
    <w:rsid w:val="00665A42"/>
    <w:rsid w:val="00665BAF"/>
    <w:rsid w:val="006736F4"/>
    <w:rsid w:val="006832B7"/>
    <w:rsid w:val="006B4184"/>
    <w:rsid w:val="006B50E9"/>
    <w:rsid w:val="006E6F0B"/>
    <w:rsid w:val="006F042E"/>
    <w:rsid w:val="006F200E"/>
    <w:rsid w:val="00741791"/>
    <w:rsid w:val="00766B67"/>
    <w:rsid w:val="00790BFA"/>
    <w:rsid w:val="007916CF"/>
    <w:rsid w:val="007C1940"/>
    <w:rsid w:val="007E2E18"/>
    <w:rsid w:val="007F3E03"/>
    <w:rsid w:val="00807775"/>
    <w:rsid w:val="008302F0"/>
    <w:rsid w:val="00843058"/>
    <w:rsid w:val="00864F9C"/>
    <w:rsid w:val="00867895"/>
    <w:rsid w:val="008818AA"/>
    <w:rsid w:val="008A22BB"/>
    <w:rsid w:val="008B6615"/>
    <w:rsid w:val="008F6CDD"/>
    <w:rsid w:val="009109B7"/>
    <w:rsid w:val="009841E8"/>
    <w:rsid w:val="009C22D9"/>
    <w:rsid w:val="00A135D3"/>
    <w:rsid w:val="00A5414A"/>
    <w:rsid w:val="00A83092"/>
    <w:rsid w:val="00A91D2A"/>
    <w:rsid w:val="00AA1CE3"/>
    <w:rsid w:val="00B00C00"/>
    <w:rsid w:val="00B24002"/>
    <w:rsid w:val="00B27EBF"/>
    <w:rsid w:val="00B33EA5"/>
    <w:rsid w:val="00B459D4"/>
    <w:rsid w:val="00B53D3A"/>
    <w:rsid w:val="00B66124"/>
    <w:rsid w:val="00B70292"/>
    <w:rsid w:val="00B768B1"/>
    <w:rsid w:val="00BA08C6"/>
    <w:rsid w:val="00BA2440"/>
    <w:rsid w:val="00BB6264"/>
    <w:rsid w:val="00BC306E"/>
    <w:rsid w:val="00BE5539"/>
    <w:rsid w:val="00C86D88"/>
    <w:rsid w:val="00CC40D4"/>
    <w:rsid w:val="00CD67F5"/>
    <w:rsid w:val="00D24974"/>
    <w:rsid w:val="00D26988"/>
    <w:rsid w:val="00D303E4"/>
    <w:rsid w:val="00D615E6"/>
    <w:rsid w:val="00D627FE"/>
    <w:rsid w:val="00D7037F"/>
    <w:rsid w:val="00D70FC4"/>
    <w:rsid w:val="00D7498D"/>
    <w:rsid w:val="00DA45E5"/>
    <w:rsid w:val="00DD0E08"/>
    <w:rsid w:val="00DD1526"/>
    <w:rsid w:val="00DE60C8"/>
    <w:rsid w:val="00DF44D3"/>
    <w:rsid w:val="00DF762A"/>
    <w:rsid w:val="00E06C2F"/>
    <w:rsid w:val="00E31395"/>
    <w:rsid w:val="00E35A36"/>
    <w:rsid w:val="00E37871"/>
    <w:rsid w:val="00E57C28"/>
    <w:rsid w:val="00E62870"/>
    <w:rsid w:val="00E960FC"/>
    <w:rsid w:val="00EA2618"/>
    <w:rsid w:val="00EC4DFE"/>
    <w:rsid w:val="00ED5EAC"/>
    <w:rsid w:val="00EF0E6E"/>
    <w:rsid w:val="00F4732C"/>
    <w:rsid w:val="00F83F49"/>
    <w:rsid w:val="00F8639F"/>
    <w:rsid w:val="00FB0216"/>
    <w:rsid w:val="00FB391C"/>
    <w:rsid w:val="00FB76D0"/>
    <w:rsid w:val="00FC1E4E"/>
    <w:rsid w:val="00FE1320"/>
    <w:rsid w:val="00FE5B59"/>
    <w:rsid w:val="00FE7D7C"/>
    <w:rsid w:val="00FF06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546BAA"/>
  <w15:docId w15:val="{7E170A8B-057C-4E3B-8988-16A5E3791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0E08"/>
    <w:rPr>
      <w:sz w:val="24"/>
      <w:szCs w:val="24"/>
      <w:lang w:val="en-I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303E4"/>
    <w:rPr>
      <w:color w:val="0000FF"/>
      <w:u w:val="single"/>
    </w:rPr>
  </w:style>
  <w:style w:type="table" w:styleId="TableGrid">
    <w:name w:val="Table Grid"/>
    <w:basedOn w:val="TableNormal"/>
    <w:rsid w:val="00D303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11C7A"/>
    <w:rPr>
      <w:rFonts w:ascii="Tahoma" w:hAnsi="Tahoma" w:cs="Tahoma"/>
      <w:sz w:val="16"/>
      <w:szCs w:val="16"/>
    </w:rPr>
  </w:style>
  <w:style w:type="character" w:styleId="CommentReference">
    <w:name w:val="annotation reference"/>
    <w:basedOn w:val="DefaultParagraphFont"/>
    <w:semiHidden/>
    <w:unhideWhenUsed/>
    <w:rsid w:val="00B00C00"/>
    <w:rPr>
      <w:sz w:val="16"/>
      <w:szCs w:val="16"/>
    </w:rPr>
  </w:style>
  <w:style w:type="paragraph" w:styleId="CommentText">
    <w:name w:val="annotation text"/>
    <w:basedOn w:val="Normal"/>
    <w:link w:val="CommentTextChar"/>
    <w:semiHidden/>
    <w:unhideWhenUsed/>
    <w:rsid w:val="00B00C00"/>
    <w:rPr>
      <w:sz w:val="20"/>
      <w:szCs w:val="20"/>
    </w:rPr>
  </w:style>
  <w:style w:type="character" w:customStyle="1" w:styleId="CommentTextChar">
    <w:name w:val="Comment Text Char"/>
    <w:basedOn w:val="DefaultParagraphFont"/>
    <w:link w:val="CommentText"/>
    <w:semiHidden/>
    <w:rsid w:val="00B00C00"/>
    <w:rPr>
      <w:lang w:val="en-IE" w:eastAsia="en-US"/>
    </w:rPr>
  </w:style>
  <w:style w:type="paragraph" w:styleId="CommentSubject">
    <w:name w:val="annotation subject"/>
    <w:basedOn w:val="CommentText"/>
    <w:next w:val="CommentText"/>
    <w:link w:val="CommentSubjectChar"/>
    <w:semiHidden/>
    <w:unhideWhenUsed/>
    <w:rsid w:val="00B00C00"/>
    <w:rPr>
      <w:b/>
      <w:bCs/>
    </w:rPr>
  </w:style>
  <w:style w:type="character" w:customStyle="1" w:styleId="CommentSubjectChar">
    <w:name w:val="Comment Subject Char"/>
    <w:basedOn w:val="CommentTextChar"/>
    <w:link w:val="CommentSubject"/>
    <w:semiHidden/>
    <w:rsid w:val="00B00C00"/>
    <w:rPr>
      <w:b/>
      <w:bCs/>
      <w:lang w:val="en-IE" w:eastAsia="en-US"/>
    </w:rPr>
  </w:style>
  <w:style w:type="paragraph" w:customStyle="1" w:styleId="paragraph">
    <w:name w:val="paragraph"/>
    <w:basedOn w:val="Normal"/>
    <w:rsid w:val="00790BFA"/>
    <w:pPr>
      <w:spacing w:before="100" w:beforeAutospacing="1" w:after="100" w:afterAutospacing="1"/>
    </w:pPr>
    <w:rPr>
      <w:lang w:val="en-US"/>
    </w:rPr>
  </w:style>
  <w:style w:type="character" w:customStyle="1" w:styleId="normaltextrun">
    <w:name w:val="normaltextrun"/>
    <w:basedOn w:val="DefaultParagraphFont"/>
    <w:rsid w:val="00790BFA"/>
  </w:style>
  <w:style w:type="character" w:customStyle="1" w:styleId="eop">
    <w:name w:val="eop"/>
    <w:basedOn w:val="DefaultParagraphFont"/>
    <w:rsid w:val="00790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3014">
      <w:bodyDiv w:val="1"/>
      <w:marLeft w:val="0"/>
      <w:marRight w:val="0"/>
      <w:marTop w:val="0"/>
      <w:marBottom w:val="0"/>
      <w:divBdr>
        <w:top w:val="none" w:sz="0" w:space="0" w:color="auto"/>
        <w:left w:val="none" w:sz="0" w:space="0" w:color="auto"/>
        <w:bottom w:val="none" w:sz="0" w:space="0" w:color="auto"/>
        <w:right w:val="none" w:sz="0" w:space="0" w:color="auto"/>
      </w:divBdr>
      <w:divsChild>
        <w:div w:id="1647513307">
          <w:marLeft w:val="0"/>
          <w:marRight w:val="0"/>
          <w:marTop w:val="0"/>
          <w:marBottom w:val="0"/>
          <w:divBdr>
            <w:top w:val="none" w:sz="0" w:space="0" w:color="auto"/>
            <w:left w:val="none" w:sz="0" w:space="0" w:color="auto"/>
            <w:bottom w:val="none" w:sz="0" w:space="0" w:color="auto"/>
            <w:right w:val="none" w:sz="0" w:space="0" w:color="auto"/>
          </w:divBdr>
          <w:divsChild>
            <w:div w:id="797457188">
              <w:marLeft w:val="0"/>
              <w:marRight w:val="0"/>
              <w:marTop w:val="0"/>
              <w:marBottom w:val="0"/>
              <w:divBdr>
                <w:top w:val="none" w:sz="0" w:space="0" w:color="auto"/>
                <w:left w:val="none" w:sz="0" w:space="0" w:color="auto"/>
                <w:bottom w:val="none" w:sz="0" w:space="0" w:color="auto"/>
                <w:right w:val="none" w:sz="0" w:space="0" w:color="auto"/>
              </w:divBdr>
            </w:div>
          </w:divsChild>
        </w:div>
        <w:div w:id="252592805">
          <w:marLeft w:val="0"/>
          <w:marRight w:val="0"/>
          <w:marTop w:val="0"/>
          <w:marBottom w:val="0"/>
          <w:divBdr>
            <w:top w:val="none" w:sz="0" w:space="0" w:color="auto"/>
            <w:left w:val="none" w:sz="0" w:space="0" w:color="auto"/>
            <w:bottom w:val="none" w:sz="0" w:space="0" w:color="auto"/>
            <w:right w:val="none" w:sz="0" w:space="0" w:color="auto"/>
          </w:divBdr>
          <w:divsChild>
            <w:div w:id="2117407726">
              <w:marLeft w:val="0"/>
              <w:marRight w:val="0"/>
              <w:marTop w:val="0"/>
              <w:marBottom w:val="0"/>
              <w:divBdr>
                <w:top w:val="none" w:sz="0" w:space="0" w:color="auto"/>
                <w:left w:val="none" w:sz="0" w:space="0" w:color="auto"/>
                <w:bottom w:val="none" w:sz="0" w:space="0" w:color="auto"/>
                <w:right w:val="none" w:sz="0" w:space="0" w:color="auto"/>
              </w:divBdr>
            </w:div>
          </w:divsChild>
        </w:div>
        <w:div w:id="277219383">
          <w:marLeft w:val="0"/>
          <w:marRight w:val="0"/>
          <w:marTop w:val="0"/>
          <w:marBottom w:val="0"/>
          <w:divBdr>
            <w:top w:val="none" w:sz="0" w:space="0" w:color="auto"/>
            <w:left w:val="none" w:sz="0" w:space="0" w:color="auto"/>
            <w:bottom w:val="none" w:sz="0" w:space="0" w:color="auto"/>
            <w:right w:val="none" w:sz="0" w:space="0" w:color="auto"/>
          </w:divBdr>
          <w:divsChild>
            <w:div w:id="1393390080">
              <w:marLeft w:val="0"/>
              <w:marRight w:val="0"/>
              <w:marTop w:val="0"/>
              <w:marBottom w:val="0"/>
              <w:divBdr>
                <w:top w:val="none" w:sz="0" w:space="0" w:color="auto"/>
                <w:left w:val="none" w:sz="0" w:space="0" w:color="auto"/>
                <w:bottom w:val="none" w:sz="0" w:space="0" w:color="auto"/>
                <w:right w:val="none" w:sz="0" w:space="0" w:color="auto"/>
              </w:divBdr>
            </w:div>
          </w:divsChild>
        </w:div>
        <w:div w:id="487408821">
          <w:marLeft w:val="0"/>
          <w:marRight w:val="0"/>
          <w:marTop w:val="0"/>
          <w:marBottom w:val="0"/>
          <w:divBdr>
            <w:top w:val="none" w:sz="0" w:space="0" w:color="auto"/>
            <w:left w:val="none" w:sz="0" w:space="0" w:color="auto"/>
            <w:bottom w:val="none" w:sz="0" w:space="0" w:color="auto"/>
            <w:right w:val="none" w:sz="0" w:space="0" w:color="auto"/>
          </w:divBdr>
          <w:divsChild>
            <w:div w:id="758480375">
              <w:marLeft w:val="0"/>
              <w:marRight w:val="0"/>
              <w:marTop w:val="0"/>
              <w:marBottom w:val="0"/>
              <w:divBdr>
                <w:top w:val="none" w:sz="0" w:space="0" w:color="auto"/>
                <w:left w:val="none" w:sz="0" w:space="0" w:color="auto"/>
                <w:bottom w:val="none" w:sz="0" w:space="0" w:color="auto"/>
                <w:right w:val="none" w:sz="0" w:space="0" w:color="auto"/>
              </w:divBdr>
            </w:div>
          </w:divsChild>
        </w:div>
        <w:div w:id="2005008950">
          <w:marLeft w:val="0"/>
          <w:marRight w:val="0"/>
          <w:marTop w:val="0"/>
          <w:marBottom w:val="0"/>
          <w:divBdr>
            <w:top w:val="none" w:sz="0" w:space="0" w:color="auto"/>
            <w:left w:val="none" w:sz="0" w:space="0" w:color="auto"/>
            <w:bottom w:val="none" w:sz="0" w:space="0" w:color="auto"/>
            <w:right w:val="none" w:sz="0" w:space="0" w:color="auto"/>
          </w:divBdr>
          <w:divsChild>
            <w:div w:id="1779640733">
              <w:marLeft w:val="0"/>
              <w:marRight w:val="0"/>
              <w:marTop w:val="0"/>
              <w:marBottom w:val="0"/>
              <w:divBdr>
                <w:top w:val="none" w:sz="0" w:space="0" w:color="auto"/>
                <w:left w:val="none" w:sz="0" w:space="0" w:color="auto"/>
                <w:bottom w:val="none" w:sz="0" w:space="0" w:color="auto"/>
                <w:right w:val="none" w:sz="0" w:space="0" w:color="auto"/>
              </w:divBdr>
            </w:div>
          </w:divsChild>
        </w:div>
        <w:div w:id="190146859">
          <w:marLeft w:val="0"/>
          <w:marRight w:val="0"/>
          <w:marTop w:val="0"/>
          <w:marBottom w:val="0"/>
          <w:divBdr>
            <w:top w:val="none" w:sz="0" w:space="0" w:color="auto"/>
            <w:left w:val="none" w:sz="0" w:space="0" w:color="auto"/>
            <w:bottom w:val="none" w:sz="0" w:space="0" w:color="auto"/>
            <w:right w:val="none" w:sz="0" w:space="0" w:color="auto"/>
          </w:divBdr>
          <w:divsChild>
            <w:div w:id="1537154537">
              <w:marLeft w:val="0"/>
              <w:marRight w:val="0"/>
              <w:marTop w:val="0"/>
              <w:marBottom w:val="0"/>
              <w:divBdr>
                <w:top w:val="none" w:sz="0" w:space="0" w:color="auto"/>
                <w:left w:val="none" w:sz="0" w:space="0" w:color="auto"/>
                <w:bottom w:val="none" w:sz="0" w:space="0" w:color="auto"/>
                <w:right w:val="none" w:sz="0" w:space="0" w:color="auto"/>
              </w:divBdr>
            </w:div>
          </w:divsChild>
        </w:div>
        <w:div w:id="771517325">
          <w:marLeft w:val="0"/>
          <w:marRight w:val="0"/>
          <w:marTop w:val="0"/>
          <w:marBottom w:val="0"/>
          <w:divBdr>
            <w:top w:val="none" w:sz="0" w:space="0" w:color="auto"/>
            <w:left w:val="none" w:sz="0" w:space="0" w:color="auto"/>
            <w:bottom w:val="none" w:sz="0" w:space="0" w:color="auto"/>
            <w:right w:val="none" w:sz="0" w:space="0" w:color="auto"/>
          </w:divBdr>
          <w:divsChild>
            <w:div w:id="1315522059">
              <w:marLeft w:val="0"/>
              <w:marRight w:val="0"/>
              <w:marTop w:val="0"/>
              <w:marBottom w:val="0"/>
              <w:divBdr>
                <w:top w:val="none" w:sz="0" w:space="0" w:color="auto"/>
                <w:left w:val="none" w:sz="0" w:space="0" w:color="auto"/>
                <w:bottom w:val="none" w:sz="0" w:space="0" w:color="auto"/>
                <w:right w:val="none" w:sz="0" w:space="0" w:color="auto"/>
              </w:divBdr>
            </w:div>
          </w:divsChild>
        </w:div>
        <w:div w:id="17971178">
          <w:marLeft w:val="0"/>
          <w:marRight w:val="0"/>
          <w:marTop w:val="0"/>
          <w:marBottom w:val="0"/>
          <w:divBdr>
            <w:top w:val="none" w:sz="0" w:space="0" w:color="auto"/>
            <w:left w:val="none" w:sz="0" w:space="0" w:color="auto"/>
            <w:bottom w:val="none" w:sz="0" w:space="0" w:color="auto"/>
            <w:right w:val="none" w:sz="0" w:space="0" w:color="auto"/>
          </w:divBdr>
          <w:divsChild>
            <w:div w:id="535511592">
              <w:marLeft w:val="0"/>
              <w:marRight w:val="0"/>
              <w:marTop w:val="0"/>
              <w:marBottom w:val="0"/>
              <w:divBdr>
                <w:top w:val="none" w:sz="0" w:space="0" w:color="auto"/>
                <w:left w:val="none" w:sz="0" w:space="0" w:color="auto"/>
                <w:bottom w:val="none" w:sz="0" w:space="0" w:color="auto"/>
                <w:right w:val="none" w:sz="0" w:space="0" w:color="auto"/>
              </w:divBdr>
            </w:div>
          </w:divsChild>
        </w:div>
        <w:div w:id="203948095">
          <w:marLeft w:val="0"/>
          <w:marRight w:val="0"/>
          <w:marTop w:val="0"/>
          <w:marBottom w:val="0"/>
          <w:divBdr>
            <w:top w:val="none" w:sz="0" w:space="0" w:color="auto"/>
            <w:left w:val="none" w:sz="0" w:space="0" w:color="auto"/>
            <w:bottom w:val="none" w:sz="0" w:space="0" w:color="auto"/>
            <w:right w:val="none" w:sz="0" w:space="0" w:color="auto"/>
          </w:divBdr>
          <w:divsChild>
            <w:div w:id="739059518">
              <w:marLeft w:val="0"/>
              <w:marRight w:val="0"/>
              <w:marTop w:val="0"/>
              <w:marBottom w:val="0"/>
              <w:divBdr>
                <w:top w:val="none" w:sz="0" w:space="0" w:color="auto"/>
                <w:left w:val="none" w:sz="0" w:space="0" w:color="auto"/>
                <w:bottom w:val="none" w:sz="0" w:space="0" w:color="auto"/>
                <w:right w:val="none" w:sz="0" w:space="0" w:color="auto"/>
              </w:divBdr>
            </w:div>
          </w:divsChild>
        </w:div>
        <w:div w:id="416220206">
          <w:marLeft w:val="0"/>
          <w:marRight w:val="0"/>
          <w:marTop w:val="0"/>
          <w:marBottom w:val="0"/>
          <w:divBdr>
            <w:top w:val="none" w:sz="0" w:space="0" w:color="auto"/>
            <w:left w:val="none" w:sz="0" w:space="0" w:color="auto"/>
            <w:bottom w:val="none" w:sz="0" w:space="0" w:color="auto"/>
            <w:right w:val="none" w:sz="0" w:space="0" w:color="auto"/>
          </w:divBdr>
          <w:divsChild>
            <w:div w:id="28991602">
              <w:marLeft w:val="0"/>
              <w:marRight w:val="0"/>
              <w:marTop w:val="0"/>
              <w:marBottom w:val="0"/>
              <w:divBdr>
                <w:top w:val="none" w:sz="0" w:space="0" w:color="auto"/>
                <w:left w:val="none" w:sz="0" w:space="0" w:color="auto"/>
                <w:bottom w:val="none" w:sz="0" w:space="0" w:color="auto"/>
                <w:right w:val="none" w:sz="0" w:space="0" w:color="auto"/>
              </w:divBdr>
            </w:div>
          </w:divsChild>
        </w:div>
        <w:div w:id="756050239">
          <w:marLeft w:val="0"/>
          <w:marRight w:val="0"/>
          <w:marTop w:val="0"/>
          <w:marBottom w:val="0"/>
          <w:divBdr>
            <w:top w:val="none" w:sz="0" w:space="0" w:color="auto"/>
            <w:left w:val="none" w:sz="0" w:space="0" w:color="auto"/>
            <w:bottom w:val="none" w:sz="0" w:space="0" w:color="auto"/>
            <w:right w:val="none" w:sz="0" w:space="0" w:color="auto"/>
          </w:divBdr>
          <w:divsChild>
            <w:div w:id="1595286418">
              <w:marLeft w:val="0"/>
              <w:marRight w:val="0"/>
              <w:marTop w:val="0"/>
              <w:marBottom w:val="0"/>
              <w:divBdr>
                <w:top w:val="none" w:sz="0" w:space="0" w:color="auto"/>
                <w:left w:val="none" w:sz="0" w:space="0" w:color="auto"/>
                <w:bottom w:val="none" w:sz="0" w:space="0" w:color="auto"/>
                <w:right w:val="none" w:sz="0" w:space="0" w:color="auto"/>
              </w:divBdr>
            </w:div>
          </w:divsChild>
        </w:div>
        <w:div w:id="137576643">
          <w:marLeft w:val="0"/>
          <w:marRight w:val="0"/>
          <w:marTop w:val="0"/>
          <w:marBottom w:val="0"/>
          <w:divBdr>
            <w:top w:val="none" w:sz="0" w:space="0" w:color="auto"/>
            <w:left w:val="none" w:sz="0" w:space="0" w:color="auto"/>
            <w:bottom w:val="none" w:sz="0" w:space="0" w:color="auto"/>
            <w:right w:val="none" w:sz="0" w:space="0" w:color="auto"/>
          </w:divBdr>
          <w:divsChild>
            <w:div w:id="825242044">
              <w:marLeft w:val="0"/>
              <w:marRight w:val="0"/>
              <w:marTop w:val="0"/>
              <w:marBottom w:val="0"/>
              <w:divBdr>
                <w:top w:val="none" w:sz="0" w:space="0" w:color="auto"/>
                <w:left w:val="none" w:sz="0" w:space="0" w:color="auto"/>
                <w:bottom w:val="none" w:sz="0" w:space="0" w:color="auto"/>
                <w:right w:val="none" w:sz="0" w:space="0" w:color="auto"/>
              </w:divBdr>
            </w:div>
          </w:divsChild>
        </w:div>
        <w:div w:id="174079476">
          <w:marLeft w:val="0"/>
          <w:marRight w:val="0"/>
          <w:marTop w:val="0"/>
          <w:marBottom w:val="0"/>
          <w:divBdr>
            <w:top w:val="none" w:sz="0" w:space="0" w:color="auto"/>
            <w:left w:val="none" w:sz="0" w:space="0" w:color="auto"/>
            <w:bottom w:val="none" w:sz="0" w:space="0" w:color="auto"/>
            <w:right w:val="none" w:sz="0" w:space="0" w:color="auto"/>
          </w:divBdr>
          <w:divsChild>
            <w:div w:id="140847884">
              <w:marLeft w:val="0"/>
              <w:marRight w:val="0"/>
              <w:marTop w:val="0"/>
              <w:marBottom w:val="0"/>
              <w:divBdr>
                <w:top w:val="none" w:sz="0" w:space="0" w:color="auto"/>
                <w:left w:val="none" w:sz="0" w:space="0" w:color="auto"/>
                <w:bottom w:val="none" w:sz="0" w:space="0" w:color="auto"/>
                <w:right w:val="none" w:sz="0" w:space="0" w:color="auto"/>
              </w:divBdr>
            </w:div>
          </w:divsChild>
        </w:div>
        <w:div w:id="1918050526">
          <w:marLeft w:val="0"/>
          <w:marRight w:val="0"/>
          <w:marTop w:val="0"/>
          <w:marBottom w:val="0"/>
          <w:divBdr>
            <w:top w:val="none" w:sz="0" w:space="0" w:color="auto"/>
            <w:left w:val="none" w:sz="0" w:space="0" w:color="auto"/>
            <w:bottom w:val="none" w:sz="0" w:space="0" w:color="auto"/>
            <w:right w:val="none" w:sz="0" w:space="0" w:color="auto"/>
          </w:divBdr>
          <w:divsChild>
            <w:div w:id="1582760546">
              <w:marLeft w:val="0"/>
              <w:marRight w:val="0"/>
              <w:marTop w:val="0"/>
              <w:marBottom w:val="0"/>
              <w:divBdr>
                <w:top w:val="none" w:sz="0" w:space="0" w:color="auto"/>
                <w:left w:val="none" w:sz="0" w:space="0" w:color="auto"/>
                <w:bottom w:val="none" w:sz="0" w:space="0" w:color="auto"/>
                <w:right w:val="none" w:sz="0" w:space="0" w:color="auto"/>
              </w:divBdr>
            </w:div>
          </w:divsChild>
        </w:div>
        <w:div w:id="2120829622">
          <w:marLeft w:val="0"/>
          <w:marRight w:val="0"/>
          <w:marTop w:val="0"/>
          <w:marBottom w:val="0"/>
          <w:divBdr>
            <w:top w:val="none" w:sz="0" w:space="0" w:color="auto"/>
            <w:left w:val="none" w:sz="0" w:space="0" w:color="auto"/>
            <w:bottom w:val="none" w:sz="0" w:space="0" w:color="auto"/>
            <w:right w:val="none" w:sz="0" w:space="0" w:color="auto"/>
          </w:divBdr>
          <w:divsChild>
            <w:div w:id="1752041526">
              <w:marLeft w:val="0"/>
              <w:marRight w:val="0"/>
              <w:marTop w:val="0"/>
              <w:marBottom w:val="0"/>
              <w:divBdr>
                <w:top w:val="none" w:sz="0" w:space="0" w:color="auto"/>
                <w:left w:val="none" w:sz="0" w:space="0" w:color="auto"/>
                <w:bottom w:val="none" w:sz="0" w:space="0" w:color="auto"/>
                <w:right w:val="none" w:sz="0" w:space="0" w:color="auto"/>
              </w:divBdr>
            </w:div>
          </w:divsChild>
        </w:div>
        <w:div w:id="980695271">
          <w:marLeft w:val="0"/>
          <w:marRight w:val="0"/>
          <w:marTop w:val="0"/>
          <w:marBottom w:val="0"/>
          <w:divBdr>
            <w:top w:val="none" w:sz="0" w:space="0" w:color="auto"/>
            <w:left w:val="none" w:sz="0" w:space="0" w:color="auto"/>
            <w:bottom w:val="none" w:sz="0" w:space="0" w:color="auto"/>
            <w:right w:val="none" w:sz="0" w:space="0" w:color="auto"/>
          </w:divBdr>
          <w:divsChild>
            <w:div w:id="1072309656">
              <w:marLeft w:val="0"/>
              <w:marRight w:val="0"/>
              <w:marTop w:val="0"/>
              <w:marBottom w:val="0"/>
              <w:divBdr>
                <w:top w:val="none" w:sz="0" w:space="0" w:color="auto"/>
                <w:left w:val="none" w:sz="0" w:space="0" w:color="auto"/>
                <w:bottom w:val="none" w:sz="0" w:space="0" w:color="auto"/>
                <w:right w:val="none" w:sz="0" w:space="0" w:color="auto"/>
              </w:divBdr>
            </w:div>
          </w:divsChild>
        </w:div>
        <w:div w:id="235283780">
          <w:marLeft w:val="0"/>
          <w:marRight w:val="0"/>
          <w:marTop w:val="0"/>
          <w:marBottom w:val="0"/>
          <w:divBdr>
            <w:top w:val="none" w:sz="0" w:space="0" w:color="auto"/>
            <w:left w:val="none" w:sz="0" w:space="0" w:color="auto"/>
            <w:bottom w:val="none" w:sz="0" w:space="0" w:color="auto"/>
            <w:right w:val="none" w:sz="0" w:space="0" w:color="auto"/>
          </w:divBdr>
          <w:divsChild>
            <w:div w:id="113865306">
              <w:marLeft w:val="0"/>
              <w:marRight w:val="0"/>
              <w:marTop w:val="0"/>
              <w:marBottom w:val="0"/>
              <w:divBdr>
                <w:top w:val="none" w:sz="0" w:space="0" w:color="auto"/>
                <w:left w:val="none" w:sz="0" w:space="0" w:color="auto"/>
                <w:bottom w:val="none" w:sz="0" w:space="0" w:color="auto"/>
                <w:right w:val="none" w:sz="0" w:space="0" w:color="auto"/>
              </w:divBdr>
            </w:div>
          </w:divsChild>
        </w:div>
        <w:div w:id="1932541350">
          <w:marLeft w:val="0"/>
          <w:marRight w:val="0"/>
          <w:marTop w:val="0"/>
          <w:marBottom w:val="0"/>
          <w:divBdr>
            <w:top w:val="none" w:sz="0" w:space="0" w:color="auto"/>
            <w:left w:val="none" w:sz="0" w:space="0" w:color="auto"/>
            <w:bottom w:val="none" w:sz="0" w:space="0" w:color="auto"/>
            <w:right w:val="none" w:sz="0" w:space="0" w:color="auto"/>
          </w:divBdr>
          <w:divsChild>
            <w:div w:id="651447961">
              <w:marLeft w:val="0"/>
              <w:marRight w:val="0"/>
              <w:marTop w:val="0"/>
              <w:marBottom w:val="0"/>
              <w:divBdr>
                <w:top w:val="none" w:sz="0" w:space="0" w:color="auto"/>
                <w:left w:val="none" w:sz="0" w:space="0" w:color="auto"/>
                <w:bottom w:val="none" w:sz="0" w:space="0" w:color="auto"/>
                <w:right w:val="none" w:sz="0" w:space="0" w:color="auto"/>
              </w:divBdr>
            </w:div>
          </w:divsChild>
        </w:div>
        <w:div w:id="1345598088">
          <w:marLeft w:val="0"/>
          <w:marRight w:val="0"/>
          <w:marTop w:val="0"/>
          <w:marBottom w:val="0"/>
          <w:divBdr>
            <w:top w:val="none" w:sz="0" w:space="0" w:color="auto"/>
            <w:left w:val="none" w:sz="0" w:space="0" w:color="auto"/>
            <w:bottom w:val="none" w:sz="0" w:space="0" w:color="auto"/>
            <w:right w:val="none" w:sz="0" w:space="0" w:color="auto"/>
          </w:divBdr>
          <w:divsChild>
            <w:div w:id="387073798">
              <w:marLeft w:val="0"/>
              <w:marRight w:val="0"/>
              <w:marTop w:val="0"/>
              <w:marBottom w:val="0"/>
              <w:divBdr>
                <w:top w:val="none" w:sz="0" w:space="0" w:color="auto"/>
                <w:left w:val="none" w:sz="0" w:space="0" w:color="auto"/>
                <w:bottom w:val="none" w:sz="0" w:space="0" w:color="auto"/>
                <w:right w:val="none" w:sz="0" w:space="0" w:color="auto"/>
              </w:divBdr>
            </w:div>
          </w:divsChild>
        </w:div>
        <w:div w:id="1443577115">
          <w:marLeft w:val="0"/>
          <w:marRight w:val="0"/>
          <w:marTop w:val="0"/>
          <w:marBottom w:val="0"/>
          <w:divBdr>
            <w:top w:val="none" w:sz="0" w:space="0" w:color="auto"/>
            <w:left w:val="none" w:sz="0" w:space="0" w:color="auto"/>
            <w:bottom w:val="none" w:sz="0" w:space="0" w:color="auto"/>
            <w:right w:val="none" w:sz="0" w:space="0" w:color="auto"/>
          </w:divBdr>
          <w:divsChild>
            <w:div w:id="677120209">
              <w:marLeft w:val="0"/>
              <w:marRight w:val="0"/>
              <w:marTop w:val="0"/>
              <w:marBottom w:val="0"/>
              <w:divBdr>
                <w:top w:val="none" w:sz="0" w:space="0" w:color="auto"/>
                <w:left w:val="none" w:sz="0" w:space="0" w:color="auto"/>
                <w:bottom w:val="none" w:sz="0" w:space="0" w:color="auto"/>
                <w:right w:val="none" w:sz="0" w:space="0" w:color="auto"/>
              </w:divBdr>
            </w:div>
          </w:divsChild>
        </w:div>
        <w:div w:id="744424077">
          <w:marLeft w:val="0"/>
          <w:marRight w:val="0"/>
          <w:marTop w:val="0"/>
          <w:marBottom w:val="0"/>
          <w:divBdr>
            <w:top w:val="none" w:sz="0" w:space="0" w:color="auto"/>
            <w:left w:val="none" w:sz="0" w:space="0" w:color="auto"/>
            <w:bottom w:val="none" w:sz="0" w:space="0" w:color="auto"/>
            <w:right w:val="none" w:sz="0" w:space="0" w:color="auto"/>
          </w:divBdr>
          <w:divsChild>
            <w:div w:id="1097869072">
              <w:marLeft w:val="0"/>
              <w:marRight w:val="0"/>
              <w:marTop w:val="0"/>
              <w:marBottom w:val="0"/>
              <w:divBdr>
                <w:top w:val="none" w:sz="0" w:space="0" w:color="auto"/>
                <w:left w:val="none" w:sz="0" w:space="0" w:color="auto"/>
                <w:bottom w:val="none" w:sz="0" w:space="0" w:color="auto"/>
                <w:right w:val="none" w:sz="0" w:space="0" w:color="auto"/>
              </w:divBdr>
            </w:div>
          </w:divsChild>
        </w:div>
        <w:div w:id="691229973">
          <w:marLeft w:val="0"/>
          <w:marRight w:val="0"/>
          <w:marTop w:val="0"/>
          <w:marBottom w:val="0"/>
          <w:divBdr>
            <w:top w:val="none" w:sz="0" w:space="0" w:color="auto"/>
            <w:left w:val="none" w:sz="0" w:space="0" w:color="auto"/>
            <w:bottom w:val="none" w:sz="0" w:space="0" w:color="auto"/>
            <w:right w:val="none" w:sz="0" w:space="0" w:color="auto"/>
          </w:divBdr>
          <w:divsChild>
            <w:div w:id="1739325985">
              <w:marLeft w:val="0"/>
              <w:marRight w:val="0"/>
              <w:marTop w:val="0"/>
              <w:marBottom w:val="0"/>
              <w:divBdr>
                <w:top w:val="none" w:sz="0" w:space="0" w:color="auto"/>
                <w:left w:val="none" w:sz="0" w:space="0" w:color="auto"/>
                <w:bottom w:val="none" w:sz="0" w:space="0" w:color="auto"/>
                <w:right w:val="none" w:sz="0" w:space="0" w:color="auto"/>
              </w:divBdr>
            </w:div>
          </w:divsChild>
        </w:div>
        <w:div w:id="1910340924">
          <w:marLeft w:val="0"/>
          <w:marRight w:val="0"/>
          <w:marTop w:val="0"/>
          <w:marBottom w:val="0"/>
          <w:divBdr>
            <w:top w:val="none" w:sz="0" w:space="0" w:color="auto"/>
            <w:left w:val="none" w:sz="0" w:space="0" w:color="auto"/>
            <w:bottom w:val="none" w:sz="0" w:space="0" w:color="auto"/>
            <w:right w:val="none" w:sz="0" w:space="0" w:color="auto"/>
          </w:divBdr>
          <w:divsChild>
            <w:div w:id="522478849">
              <w:marLeft w:val="0"/>
              <w:marRight w:val="0"/>
              <w:marTop w:val="0"/>
              <w:marBottom w:val="0"/>
              <w:divBdr>
                <w:top w:val="none" w:sz="0" w:space="0" w:color="auto"/>
                <w:left w:val="none" w:sz="0" w:space="0" w:color="auto"/>
                <w:bottom w:val="none" w:sz="0" w:space="0" w:color="auto"/>
                <w:right w:val="none" w:sz="0" w:space="0" w:color="auto"/>
              </w:divBdr>
            </w:div>
          </w:divsChild>
        </w:div>
        <w:div w:id="407307888">
          <w:marLeft w:val="0"/>
          <w:marRight w:val="0"/>
          <w:marTop w:val="0"/>
          <w:marBottom w:val="0"/>
          <w:divBdr>
            <w:top w:val="none" w:sz="0" w:space="0" w:color="auto"/>
            <w:left w:val="none" w:sz="0" w:space="0" w:color="auto"/>
            <w:bottom w:val="none" w:sz="0" w:space="0" w:color="auto"/>
            <w:right w:val="none" w:sz="0" w:space="0" w:color="auto"/>
          </w:divBdr>
          <w:divsChild>
            <w:div w:id="197203370">
              <w:marLeft w:val="0"/>
              <w:marRight w:val="0"/>
              <w:marTop w:val="0"/>
              <w:marBottom w:val="0"/>
              <w:divBdr>
                <w:top w:val="none" w:sz="0" w:space="0" w:color="auto"/>
                <w:left w:val="none" w:sz="0" w:space="0" w:color="auto"/>
                <w:bottom w:val="none" w:sz="0" w:space="0" w:color="auto"/>
                <w:right w:val="none" w:sz="0" w:space="0" w:color="auto"/>
              </w:divBdr>
            </w:div>
            <w:div w:id="446899180">
              <w:marLeft w:val="0"/>
              <w:marRight w:val="0"/>
              <w:marTop w:val="0"/>
              <w:marBottom w:val="0"/>
              <w:divBdr>
                <w:top w:val="none" w:sz="0" w:space="0" w:color="auto"/>
                <w:left w:val="none" w:sz="0" w:space="0" w:color="auto"/>
                <w:bottom w:val="none" w:sz="0" w:space="0" w:color="auto"/>
                <w:right w:val="none" w:sz="0" w:space="0" w:color="auto"/>
              </w:divBdr>
            </w:div>
          </w:divsChild>
        </w:div>
        <w:div w:id="643507931">
          <w:marLeft w:val="0"/>
          <w:marRight w:val="0"/>
          <w:marTop w:val="0"/>
          <w:marBottom w:val="0"/>
          <w:divBdr>
            <w:top w:val="none" w:sz="0" w:space="0" w:color="auto"/>
            <w:left w:val="none" w:sz="0" w:space="0" w:color="auto"/>
            <w:bottom w:val="none" w:sz="0" w:space="0" w:color="auto"/>
            <w:right w:val="none" w:sz="0" w:space="0" w:color="auto"/>
          </w:divBdr>
          <w:divsChild>
            <w:div w:id="2011366608">
              <w:marLeft w:val="0"/>
              <w:marRight w:val="0"/>
              <w:marTop w:val="0"/>
              <w:marBottom w:val="0"/>
              <w:divBdr>
                <w:top w:val="none" w:sz="0" w:space="0" w:color="auto"/>
                <w:left w:val="none" w:sz="0" w:space="0" w:color="auto"/>
                <w:bottom w:val="none" w:sz="0" w:space="0" w:color="auto"/>
                <w:right w:val="none" w:sz="0" w:space="0" w:color="auto"/>
              </w:divBdr>
            </w:div>
          </w:divsChild>
        </w:div>
        <w:div w:id="761881356">
          <w:marLeft w:val="0"/>
          <w:marRight w:val="0"/>
          <w:marTop w:val="0"/>
          <w:marBottom w:val="0"/>
          <w:divBdr>
            <w:top w:val="none" w:sz="0" w:space="0" w:color="auto"/>
            <w:left w:val="none" w:sz="0" w:space="0" w:color="auto"/>
            <w:bottom w:val="none" w:sz="0" w:space="0" w:color="auto"/>
            <w:right w:val="none" w:sz="0" w:space="0" w:color="auto"/>
          </w:divBdr>
          <w:divsChild>
            <w:div w:id="1093473583">
              <w:marLeft w:val="0"/>
              <w:marRight w:val="0"/>
              <w:marTop w:val="0"/>
              <w:marBottom w:val="0"/>
              <w:divBdr>
                <w:top w:val="none" w:sz="0" w:space="0" w:color="auto"/>
                <w:left w:val="none" w:sz="0" w:space="0" w:color="auto"/>
                <w:bottom w:val="none" w:sz="0" w:space="0" w:color="auto"/>
                <w:right w:val="none" w:sz="0" w:space="0" w:color="auto"/>
              </w:divBdr>
            </w:div>
          </w:divsChild>
        </w:div>
        <w:div w:id="563376783">
          <w:marLeft w:val="0"/>
          <w:marRight w:val="0"/>
          <w:marTop w:val="0"/>
          <w:marBottom w:val="0"/>
          <w:divBdr>
            <w:top w:val="none" w:sz="0" w:space="0" w:color="auto"/>
            <w:left w:val="none" w:sz="0" w:space="0" w:color="auto"/>
            <w:bottom w:val="none" w:sz="0" w:space="0" w:color="auto"/>
            <w:right w:val="none" w:sz="0" w:space="0" w:color="auto"/>
          </w:divBdr>
          <w:divsChild>
            <w:div w:id="1456632033">
              <w:marLeft w:val="0"/>
              <w:marRight w:val="0"/>
              <w:marTop w:val="0"/>
              <w:marBottom w:val="0"/>
              <w:divBdr>
                <w:top w:val="none" w:sz="0" w:space="0" w:color="auto"/>
                <w:left w:val="none" w:sz="0" w:space="0" w:color="auto"/>
                <w:bottom w:val="none" w:sz="0" w:space="0" w:color="auto"/>
                <w:right w:val="none" w:sz="0" w:space="0" w:color="auto"/>
              </w:divBdr>
            </w:div>
          </w:divsChild>
        </w:div>
        <w:div w:id="948586484">
          <w:marLeft w:val="0"/>
          <w:marRight w:val="0"/>
          <w:marTop w:val="0"/>
          <w:marBottom w:val="0"/>
          <w:divBdr>
            <w:top w:val="none" w:sz="0" w:space="0" w:color="auto"/>
            <w:left w:val="none" w:sz="0" w:space="0" w:color="auto"/>
            <w:bottom w:val="none" w:sz="0" w:space="0" w:color="auto"/>
            <w:right w:val="none" w:sz="0" w:space="0" w:color="auto"/>
          </w:divBdr>
          <w:divsChild>
            <w:div w:id="1964801261">
              <w:marLeft w:val="0"/>
              <w:marRight w:val="0"/>
              <w:marTop w:val="0"/>
              <w:marBottom w:val="0"/>
              <w:divBdr>
                <w:top w:val="none" w:sz="0" w:space="0" w:color="auto"/>
                <w:left w:val="none" w:sz="0" w:space="0" w:color="auto"/>
                <w:bottom w:val="none" w:sz="0" w:space="0" w:color="auto"/>
                <w:right w:val="none" w:sz="0" w:space="0" w:color="auto"/>
              </w:divBdr>
            </w:div>
          </w:divsChild>
        </w:div>
        <w:div w:id="1396079372">
          <w:marLeft w:val="0"/>
          <w:marRight w:val="0"/>
          <w:marTop w:val="0"/>
          <w:marBottom w:val="0"/>
          <w:divBdr>
            <w:top w:val="none" w:sz="0" w:space="0" w:color="auto"/>
            <w:left w:val="none" w:sz="0" w:space="0" w:color="auto"/>
            <w:bottom w:val="none" w:sz="0" w:space="0" w:color="auto"/>
            <w:right w:val="none" w:sz="0" w:space="0" w:color="auto"/>
          </w:divBdr>
          <w:divsChild>
            <w:div w:id="1770470493">
              <w:marLeft w:val="0"/>
              <w:marRight w:val="0"/>
              <w:marTop w:val="0"/>
              <w:marBottom w:val="0"/>
              <w:divBdr>
                <w:top w:val="none" w:sz="0" w:space="0" w:color="auto"/>
                <w:left w:val="none" w:sz="0" w:space="0" w:color="auto"/>
                <w:bottom w:val="none" w:sz="0" w:space="0" w:color="auto"/>
                <w:right w:val="none" w:sz="0" w:space="0" w:color="auto"/>
              </w:divBdr>
            </w:div>
          </w:divsChild>
        </w:div>
        <w:div w:id="135269140">
          <w:marLeft w:val="0"/>
          <w:marRight w:val="0"/>
          <w:marTop w:val="0"/>
          <w:marBottom w:val="0"/>
          <w:divBdr>
            <w:top w:val="none" w:sz="0" w:space="0" w:color="auto"/>
            <w:left w:val="none" w:sz="0" w:space="0" w:color="auto"/>
            <w:bottom w:val="none" w:sz="0" w:space="0" w:color="auto"/>
            <w:right w:val="none" w:sz="0" w:space="0" w:color="auto"/>
          </w:divBdr>
          <w:divsChild>
            <w:div w:id="510922289">
              <w:marLeft w:val="0"/>
              <w:marRight w:val="0"/>
              <w:marTop w:val="0"/>
              <w:marBottom w:val="0"/>
              <w:divBdr>
                <w:top w:val="none" w:sz="0" w:space="0" w:color="auto"/>
                <w:left w:val="none" w:sz="0" w:space="0" w:color="auto"/>
                <w:bottom w:val="none" w:sz="0" w:space="0" w:color="auto"/>
                <w:right w:val="none" w:sz="0" w:space="0" w:color="auto"/>
              </w:divBdr>
            </w:div>
          </w:divsChild>
        </w:div>
        <w:div w:id="498888500">
          <w:marLeft w:val="0"/>
          <w:marRight w:val="0"/>
          <w:marTop w:val="0"/>
          <w:marBottom w:val="0"/>
          <w:divBdr>
            <w:top w:val="none" w:sz="0" w:space="0" w:color="auto"/>
            <w:left w:val="none" w:sz="0" w:space="0" w:color="auto"/>
            <w:bottom w:val="none" w:sz="0" w:space="0" w:color="auto"/>
            <w:right w:val="none" w:sz="0" w:space="0" w:color="auto"/>
          </w:divBdr>
          <w:divsChild>
            <w:div w:id="6177814">
              <w:marLeft w:val="0"/>
              <w:marRight w:val="0"/>
              <w:marTop w:val="0"/>
              <w:marBottom w:val="0"/>
              <w:divBdr>
                <w:top w:val="none" w:sz="0" w:space="0" w:color="auto"/>
                <w:left w:val="none" w:sz="0" w:space="0" w:color="auto"/>
                <w:bottom w:val="none" w:sz="0" w:space="0" w:color="auto"/>
                <w:right w:val="none" w:sz="0" w:space="0" w:color="auto"/>
              </w:divBdr>
            </w:div>
          </w:divsChild>
        </w:div>
        <w:div w:id="1721905362">
          <w:marLeft w:val="0"/>
          <w:marRight w:val="0"/>
          <w:marTop w:val="0"/>
          <w:marBottom w:val="0"/>
          <w:divBdr>
            <w:top w:val="none" w:sz="0" w:space="0" w:color="auto"/>
            <w:left w:val="none" w:sz="0" w:space="0" w:color="auto"/>
            <w:bottom w:val="none" w:sz="0" w:space="0" w:color="auto"/>
            <w:right w:val="none" w:sz="0" w:space="0" w:color="auto"/>
          </w:divBdr>
          <w:divsChild>
            <w:div w:id="1080831078">
              <w:marLeft w:val="0"/>
              <w:marRight w:val="0"/>
              <w:marTop w:val="0"/>
              <w:marBottom w:val="0"/>
              <w:divBdr>
                <w:top w:val="none" w:sz="0" w:space="0" w:color="auto"/>
                <w:left w:val="none" w:sz="0" w:space="0" w:color="auto"/>
                <w:bottom w:val="none" w:sz="0" w:space="0" w:color="auto"/>
                <w:right w:val="none" w:sz="0" w:space="0" w:color="auto"/>
              </w:divBdr>
            </w:div>
            <w:div w:id="1401323381">
              <w:marLeft w:val="0"/>
              <w:marRight w:val="0"/>
              <w:marTop w:val="0"/>
              <w:marBottom w:val="0"/>
              <w:divBdr>
                <w:top w:val="none" w:sz="0" w:space="0" w:color="auto"/>
                <w:left w:val="none" w:sz="0" w:space="0" w:color="auto"/>
                <w:bottom w:val="none" w:sz="0" w:space="0" w:color="auto"/>
                <w:right w:val="none" w:sz="0" w:space="0" w:color="auto"/>
              </w:divBdr>
            </w:div>
          </w:divsChild>
        </w:div>
        <w:div w:id="1245454378">
          <w:marLeft w:val="0"/>
          <w:marRight w:val="0"/>
          <w:marTop w:val="0"/>
          <w:marBottom w:val="0"/>
          <w:divBdr>
            <w:top w:val="none" w:sz="0" w:space="0" w:color="auto"/>
            <w:left w:val="none" w:sz="0" w:space="0" w:color="auto"/>
            <w:bottom w:val="none" w:sz="0" w:space="0" w:color="auto"/>
            <w:right w:val="none" w:sz="0" w:space="0" w:color="auto"/>
          </w:divBdr>
          <w:divsChild>
            <w:div w:id="180628992">
              <w:marLeft w:val="0"/>
              <w:marRight w:val="0"/>
              <w:marTop w:val="0"/>
              <w:marBottom w:val="0"/>
              <w:divBdr>
                <w:top w:val="none" w:sz="0" w:space="0" w:color="auto"/>
                <w:left w:val="none" w:sz="0" w:space="0" w:color="auto"/>
                <w:bottom w:val="none" w:sz="0" w:space="0" w:color="auto"/>
                <w:right w:val="none" w:sz="0" w:space="0" w:color="auto"/>
              </w:divBdr>
            </w:div>
          </w:divsChild>
        </w:div>
        <w:div w:id="1164708413">
          <w:marLeft w:val="0"/>
          <w:marRight w:val="0"/>
          <w:marTop w:val="0"/>
          <w:marBottom w:val="0"/>
          <w:divBdr>
            <w:top w:val="none" w:sz="0" w:space="0" w:color="auto"/>
            <w:left w:val="none" w:sz="0" w:space="0" w:color="auto"/>
            <w:bottom w:val="none" w:sz="0" w:space="0" w:color="auto"/>
            <w:right w:val="none" w:sz="0" w:space="0" w:color="auto"/>
          </w:divBdr>
          <w:divsChild>
            <w:div w:id="2041397234">
              <w:marLeft w:val="0"/>
              <w:marRight w:val="0"/>
              <w:marTop w:val="0"/>
              <w:marBottom w:val="0"/>
              <w:divBdr>
                <w:top w:val="none" w:sz="0" w:space="0" w:color="auto"/>
                <w:left w:val="none" w:sz="0" w:space="0" w:color="auto"/>
                <w:bottom w:val="none" w:sz="0" w:space="0" w:color="auto"/>
                <w:right w:val="none" w:sz="0" w:space="0" w:color="auto"/>
              </w:divBdr>
            </w:div>
          </w:divsChild>
        </w:div>
        <w:div w:id="834027177">
          <w:marLeft w:val="0"/>
          <w:marRight w:val="0"/>
          <w:marTop w:val="0"/>
          <w:marBottom w:val="0"/>
          <w:divBdr>
            <w:top w:val="none" w:sz="0" w:space="0" w:color="auto"/>
            <w:left w:val="none" w:sz="0" w:space="0" w:color="auto"/>
            <w:bottom w:val="none" w:sz="0" w:space="0" w:color="auto"/>
            <w:right w:val="none" w:sz="0" w:space="0" w:color="auto"/>
          </w:divBdr>
          <w:divsChild>
            <w:div w:id="1144740204">
              <w:marLeft w:val="0"/>
              <w:marRight w:val="0"/>
              <w:marTop w:val="0"/>
              <w:marBottom w:val="0"/>
              <w:divBdr>
                <w:top w:val="none" w:sz="0" w:space="0" w:color="auto"/>
                <w:left w:val="none" w:sz="0" w:space="0" w:color="auto"/>
                <w:bottom w:val="none" w:sz="0" w:space="0" w:color="auto"/>
                <w:right w:val="none" w:sz="0" w:space="0" w:color="auto"/>
              </w:divBdr>
            </w:div>
          </w:divsChild>
        </w:div>
        <w:div w:id="108163677">
          <w:marLeft w:val="0"/>
          <w:marRight w:val="0"/>
          <w:marTop w:val="0"/>
          <w:marBottom w:val="0"/>
          <w:divBdr>
            <w:top w:val="none" w:sz="0" w:space="0" w:color="auto"/>
            <w:left w:val="none" w:sz="0" w:space="0" w:color="auto"/>
            <w:bottom w:val="none" w:sz="0" w:space="0" w:color="auto"/>
            <w:right w:val="none" w:sz="0" w:space="0" w:color="auto"/>
          </w:divBdr>
          <w:divsChild>
            <w:div w:id="2018537433">
              <w:marLeft w:val="0"/>
              <w:marRight w:val="0"/>
              <w:marTop w:val="0"/>
              <w:marBottom w:val="0"/>
              <w:divBdr>
                <w:top w:val="none" w:sz="0" w:space="0" w:color="auto"/>
                <w:left w:val="none" w:sz="0" w:space="0" w:color="auto"/>
                <w:bottom w:val="none" w:sz="0" w:space="0" w:color="auto"/>
                <w:right w:val="none" w:sz="0" w:space="0" w:color="auto"/>
              </w:divBdr>
            </w:div>
          </w:divsChild>
        </w:div>
        <w:div w:id="280764710">
          <w:marLeft w:val="0"/>
          <w:marRight w:val="0"/>
          <w:marTop w:val="0"/>
          <w:marBottom w:val="0"/>
          <w:divBdr>
            <w:top w:val="none" w:sz="0" w:space="0" w:color="auto"/>
            <w:left w:val="none" w:sz="0" w:space="0" w:color="auto"/>
            <w:bottom w:val="none" w:sz="0" w:space="0" w:color="auto"/>
            <w:right w:val="none" w:sz="0" w:space="0" w:color="auto"/>
          </w:divBdr>
          <w:divsChild>
            <w:div w:id="1917276032">
              <w:marLeft w:val="0"/>
              <w:marRight w:val="0"/>
              <w:marTop w:val="0"/>
              <w:marBottom w:val="0"/>
              <w:divBdr>
                <w:top w:val="none" w:sz="0" w:space="0" w:color="auto"/>
                <w:left w:val="none" w:sz="0" w:space="0" w:color="auto"/>
                <w:bottom w:val="none" w:sz="0" w:space="0" w:color="auto"/>
                <w:right w:val="none" w:sz="0" w:space="0" w:color="auto"/>
              </w:divBdr>
            </w:div>
          </w:divsChild>
        </w:div>
        <w:div w:id="1607149450">
          <w:marLeft w:val="0"/>
          <w:marRight w:val="0"/>
          <w:marTop w:val="0"/>
          <w:marBottom w:val="0"/>
          <w:divBdr>
            <w:top w:val="none" w:sz="0" w:space="0" w:color="auto"/>
            <w:left w:val="none" w:sz="0" w:space="0" w:color="auto"/>
            <w:bottom w:val="none" w:sz="0" w:space="0" w:color="auto"/>
            <w:right w:val="none" w:sz="0" w:space="0" w:color="auto"/>
          </w:divBdr>
          <w:divsChild>
            <w:div w:id="887766136">
              <w:marLeft w:val="0"/>
              <w:marRight w:val="0"/>
              <w:marTop w:val="0"/>
              <w:marBottom w:val="0"/>
              <w:divBdr>
                <w:top w:val="none" w:sz="0" w:space="0" w:color="auto"/>
                <w:left w:val="none" w:sz="0" w:space="0" w:color="auto"/>
                <w:bottom w:val="none" w:sz="0" w:space="0" w:color="auto"/>
                <w:right w:val="none" w:sz="0" w:space="0" w:color="auto"/>
              </w:divBdr>
            </w:div>
          </w:divsChild>
        </w:div>
        <w:div w:id="2130119721">
          <w:marLeft w:val="0"/>
          <w:marRight w:val="0"/>
          <w:marTop w:val="0"/>
          <w:marBottom w:val="0"/>
          <w:divBdr>
            <w:top w:val="none" w:sz="0" w:space="0" w:color="auto"/>
            <w:left w:val="none" w:sz="0" w:space="0" w:color="auto"/>
            <w:bottom w:val="none" w:sz="0" w:space="0" w:color="auto"/>
            <w:right w:val="none" w:sz="0" w:space="0" w:color="auto"/>
          </w:divBdr>
          <w:divsChild>
            <w:div w:id="2110924189">
              <w:marLeft w:val="0"/>
              <w:marRight w:val="0"/>
              <w:marTop w:val="0"/>
              <w:marBottom w:val="0"/>
              <w:divBdr>
                <w:top w:val="none" w:sz="0" w:space="0" w:color="auto"/>
                <w:left w:val="none" w:sz="0" w:space="0" w:color="auto"/>
                <w:bottom w:val="none" w:sz="0" w:space="0" w:color="auto"/>
                <w:right w:val="none" w:sz="0" w:space="0" w:color="auto"/>
              </w:divBdr>
            </w:div>
          </w:divsChild>
        </w:div>
        <w:div w:id="1034622641">
          <w:marLeft w:val="0"/>
          <w:marRight w:val="0"/>
          <w:marTop w:val="0"/>
          <w:marBottom w:val="0"/>
          <w:divBdr>
            <w:top w:val="none" w:sz="0" w:space="0" w:color="auto"/>
            <w:left w:val="none" w:sz="0" w:space="0" w:color="auto"/>
            <w:bottom w:val="none" w:sz="0" w:space="0" w:color="auto"/>
            <w:right w:val="none" w:sz="0" w:space="0" w:color="auto"/>
          </w:divBdr>
          <w:divsChild>
            <w:div w:id="432172001">
              <w:marLeft w:val="0"/>
              <w:marRight w:val="0"/>
              <w:marTop w:val="0"/>
              <w:marBottom w:val="0"/>
              <w:divBdr>
                <w:top w:val="none" w:sz="0" w:space="0" w:color="auto"/>
                <w:left w:val="none" w:sz="0" w:space="0" w:color="auto"/>
                <w:bottom w:val="none" w:sz="0" w:space="0" w:color="auto"/>
                <w:right w:val="none" w:sz="0" w:space="0" w:color="auto"/>
              </w:divBdr>
            </w:div>
          </w:divsChild>
        </w:div>
        <w:div w:id="555431222">
          <w:marLeft w:val="0"/>
          <w:marRight w:val="0"/>
          <w:marTop w:val="0"/>
          <w:marBottom w:val="0"/>
          <w:divBdr>
            <w:top w:val="none" w:sz="0" w:space="0" w:color="auto"/>
            <w:left w:val="none" w:sz="0" w:space="0" w:color="auto"/>
            <w:bottom w:val="none" w:sz="0" w:space="0" w:color="auto"/>
            <w:right w:val="none" w:sz="0" w:space="0" w:color="auto"/>
          </w:divBdr>
          <w:divsChild>
            <w:div w:id="100302334">
              <w:marLeft w:val="0"/>
              <w:marRight w:val="0"/>
              <w:marTop w:val="0"/>
              <w:marBottom w:val="0"/>
              <w:divBdr>
                <w:top w:val="none" w:sz="0" w:space="0" w:color="auto"/>
                <w:left w:val="none" w:sz="0" w:space="0" w:color="auto"/>
                <w:bottom w:val="none" w:sz="0" w:space="0" w:color="auto"/>
                <w:right w:val="none" w:sz="0" w:space="0" w:color="auto"/>
              </w:divBdr>
            </w:div>
          </w:divsChild>
        </w:div>
        <w:div w:id="1691254589">
          <w:marLeft w:val="0"/>
          <w:marRight w:val="0"/>
          <w:marTop w:val="0"/>
          <w:marBottom w:val="0"/>
          <w:divBdr>
            <w:top w:val="none" w:sz="0" w:space="0" w:color="auto"/>
            <w:left w:val="none" w:sz="0" w:space="0" w:color="auto"/>
            <w:bottom w:val="none" w:sz="0" w:space="0" w:color="auto"/>
            <w:right w:val="none" w:sz="0" w:space="0" w:color="auto"/>
          </w:divBdr>
          <w:divsChild>
            <w:div w:id="1941254493">
              <w:marLeft w:val="0"/>
              <w:marRight w:val="0"/>
              <w:marTop w:val="0"/>
              <w:marBottom w:val="0"/>
              <w:divBdr>
                <w:top w:val="none" w:sz="0" w:space="0" w:color="auto"/>
                <w:left w:val="none" w:sz="0" w:space="0" w:color="auto"/>
                <w:bottom w:val="none" w:sz="0" w:space="0" w:color="auto"/>
                <w:right w:val="none" w:sz="0" w:space="0" w:color="auto"/>
              </w:divBdr>
            </w:div>
          </w:divsChild>
        </w:div>
        <w:div w:id="651830519">
          <w:marLeft w:val="0"/>
          <w:marRight w:val="0"/>
          <w:marTop w:val="0"/>
          <w:marBottom w:val="0"/>
          <w:divBdr>
            <w:top w:val="none" w:sz="0" w:space="0" w:color="auto"/>
            <w:left w:val="none" w:sz="0" w:space="0" w:color="auto"/>
            <w:bottom w:val="none" w:sz="0" w:space="0" w:color="auto"/>
            <w:right w:val="none" w:sz="0" w:space="0" w:color="auto"/>
          </w:divBdr>
          <w:divsChild>
            <w:div w:id="39519300">
              <w:marLeft w:val="0"/>
              <w:marRight w:val="0"/>
              <w:marTop w:val="0"/>
              <w:marBottom w:val="0"/>
              <w:divBdr>
                <w:top w:val="none" w:sz="0" w:space="0" w:color="auto"/>
                <w:left w:val="none" w:sz="0" w:space="0" w:color="auto"/>
                <w:bottom w:val="none" w:sz="0" w:space="0" w:color="auto"/>
                <w:right w:val="none" w:sz="0" w:space="0" w:color="auto"/>
              </w:divBdr>
            </w:div>
          </w:divsChild>
        </w:div>
        <w:div w:id="1802570763">
          <w:marLeft w:val="0"/>
          <w:marRight w:val="0"/>
          <w:marTop w:val="0"/>
          <w:marBottom w:val="0"/>
          <w:divBdr>
            <w:top w:val="none" w:sz="0" w:space="0" w:color="auto"/>
            <w:left w:val="none" w:sz="0" w:space="0" w:color="auto"/>
            <w:bottom w:val="none" w:sz="0" w:space="0" w:color="auto"/>
            <w:right w:val="none" w:sz="0" w:space="0" w:color="auto"/>
          </w:divBdr>
          <w:divsChild>
            <w:div w:id="720442949">
              <w:marLeft w:val="0"/>
              <w:marRight w:val="0"/>
              <w:marTop w:val="0"/>
              <w:marBottom w:val="0"/>
              <w:divBdr>
                <w:top w:val="none" w:sz="0" w:space="0" w:color="auto"/>
                <w:left w:val="none" w:sz="0" w:space="0" w:color="auto"/>
                <w:bottom w:val="none" w:sz="0" w:space="0" w:color="auto"/>
                <w:right w:val="none" w:sz="0" w:space="0" w:color="auto"/>
              </w:divBdr>
            </w:div>
          </w:divsChild>
        </w:div>
        <w:div w:id="760563253">
          <w:marLeft w:val="0"/>
          <w:marRight w:val="0"/>
          <w:marTop w:val="0"/>
          <w:marBottom w:val="0"/>
          <w:divBdr>
            <w:top w:val="none" w:sz="0" w:space="0" w:color="auto"/>
            <w:left w:val="none" w:sz="0" w:space="0" w:color="auto"/>
            <w:bottom w:val="none" w:sz="0" w:space="0" w:color="auto"/>
            <w:right w:val="none" w:sz="0" w:space="0" w:color="auto"/>
          </w:divBdr>
          <w:divsChild>
            <w:div w:id="323049019">
              <w:marLeft w:val="0"/>
              <w:marRight w:val="0"/>
              <w:marTop w:val="0"/>
              <w:marBottom w:val="0"/>
              <w:divBdr>
                <w:top w:val="none" w:sz="0" w:space="0" w:color="auto"/>
                <w:left w:val="none" w:sz="0" w:space="0" w:color="auto"/>
                <w:bottom w:val="none" w:sz="0" w:space="0" w:color="auto"/>
                <w:right w:val="none" w:sz="0" w:space="0" w:color="auto"/>
              </w:divBdr>
            </w:div>
          </w:divsChild>
        </w:div>
        <w:div w:id="2054689355">
          <w:marLeft w:val="0"/>
          <w:marRight w:val="0"/>
          <w:marTop w:val="0"/>
          <w:marBottom w:val="0"/>
          <w:divBdr>
            <w:top w:val="none" w:sz="0" w:space="0" w:color="auto"/>
            <w:left w:val="none" w:sz="0" w:space="0" w:color="auto"/>
            <w:bottom w:val="none" w:sz="0" w:space="0" w:color="auto"/>
            <w:right w:val="none" w:sz="0" w:space="0" w:color="auto"/>
          </w:divBdr>
          <w:divsChild>
            <w:div w:id="247931599">
              <w:marLeft w:val="0"/>
              <w:marRight w:val="0"/>
              <w:marTop w:val="0"/>
              <w:marBottom w:val="0"/>
              <w:divBdr>
                <w:top w:val="none" w:sz="0" w:space="0" w:color="auto"/>
                <w:left w:val="none" w:sz="0" w:space="0" w:color="auto"/>
                <w:bottom w:val="none" w:sz="0" w:space="0" w:color="auto"/>
                <w:right w:val="none" w:sz="0" w:space="0" w:color="auto"/>
              </w:divBdr>
            </w:div>
          </w:divsChild>
        </w:div>
        <w:div w:id="1579556217">
          <w:marLeft w:val="0"/>
          <w:marRight w:val="0"/>
          <w:marTop w:val="0"/>
          <w:marBottom w:val="0"/>
          <w:divBdr>
            <w:top w:val="none" w:sz="0" w:space="0" w:color="auto"/>
            <w:left w:val="none" w:sz="0" w:space="0" w:color="auto"/>
            <w:bottom w:val="none" w:sz="0" w:space="0" w:color="auto"/>
            <w:right w:val="none" w:sz="0" w:space="0" w:color="auto"/>
          </w:divBdr>
          <w:divsChild>
            <w:div w:id="1380975735">
              <w:marLeft w:val="0"/>
              <w:marRight w:val="0"/>
              <w:marTop w:val="0"/>
              <w:marBottom w:val="0"/>
              <w:divBdr>
                <w:top w:val="none" w:sz="0" w:space="0" w:color="auto"/>
                <w:left w:val="none" w:sz="0" w:space="0" w:color="auto"/>
                <w:bottom w:val="none" w:sz="0" w:space="0" w:color="auto"/>
                <w:right w:val="none" w:sz="0" w:space="0" w:color="auto"/>
              </w:divBdr>
            </w:div>
          </w:divsChild>
        </w:div>
        <w:div w:id="1000695442">
          <w:marLeft w:val="0"/>
          <w:marRight w:val="0"/>
          <w:marTop w:val="0"/>
          <w:marBottom w:val="0"/>
          <w:divBdr>
            <w:top w:val="none" w:sz="0" w:space="0" w:color="auto"/>
            <w:left w:val="none" w:sz="0" w:space="0" w:color="auto"/>
            <w:bottom w:val="none" w:sz="0" w:space="0" w:color="auto"/>
            <w:right w:val="none" w:sz="0" w:space="0" w:color="auto"/>
          </w:divBdr>
          <w:divsChild>
            <w:div w:id="697121424">
              <w:marLeft w:val="0"/>
              <w:marRight w:val="0"/>
              <w:marTop w:val="0"/>
              <w:marBottom w:val="0"/>
              <w:divBdr>
                <w:top w:val="none" w:sz="0" w:space="0" w:color="auto"/>
                <w:left w:val="none" w:sz="0" w:space="0" w:color="auto"/>
                <w:bottom w:val="none" w:sz="0" w:space="0" w:color="auto"/>
                <w:right w:val="none" w:sz="0" w:space="0" w:color="auto"/>
              </w:divBdr>
            </w:div>
          </w:divsChild>
        </w:div>
        <w:div w:id="387456220">
          <w:marLeft w:val="0"/>
          <w:marRight w:val="0"/>
          <w:marTop w:val="0"/>
          <w:marBottom w:val="0"/>
          <w:divBdr>
            <w:top w:val="none" w:sz="0" w:space="0" w:color="auto"/>
            <w:left w:val="none" w:sz="0" w:space="0" w:color="auto"/>
            <w:bottom w:val="none" w:sz="0" w:space="0" w:color="auto"/>
            <w:right w:val="none" w:sz="0" w:space="0" w:color="auto"/>
          </w:divBdr>
          <w:divsChild>
            <w:div w:id="274989567">
              <w:marLeft w:val="0"/>
              <w:marRight w:val="0"/>
              <w:marTop w:val="0"/>
              <w:marBottom w:val="0"/>
              <w:divBdr>
                <w:top w:val="none" w:sz="0" w:space="0" w:color="auto"/>
                <w:left w:val="none" w:sz="0" w:space="0" w:color="auto"/>
                <w:bottom w:val="none" w:sz="0" w:space="0" w:color="auto"/>
                <w:right w:val="none" w:sz="0" w:space="0" w:color="auto"/>
              </w:divBdr>
            </w:div>
          </w:divsChild>
        </w:div>
        <w:div w:id="1359963238">
          <w:marLeft w:val="0"/>
          <w:marRight w:val="0"/>
          <w:marTop w:val="0"/>
          <w:marBottom w:val="0"/>
          <w:divBdr>
            <w:top w:val="none" w:sz="0" w:space="0" w:color="auto"/>
            <w:left w:val="none" w:sz="0" w:space="0" w:color="auto"/>
            <w:bottom w:val="none" w:sz="0" w:space="0" w:color="auto"/>
            <w:right w:val="none" w:sz="0" w:space="0" w:color="auto"/>
          </w:divBdr>
          <w:divsChild>
            <w:div w:id="889611066">
              <w:marLeft w:val="0"/>
              <w:marRight w:val="0"/>
              <w:marTop w:val="0"/>
              <w:marBottom w:val="0"/>
              <w:divBdr>
                <w:top w:val="none" w:sz="0" w:space="0" w:color="auto"/>
                <w:left w:val="none" w:sz="0" w:space="0" w:color="auto"/>
                <w:bottom w:val="none" w:sz="0" w:space="0" w:color="auto"/>
                <w:right w:val="none" w:sz="0" w:space="0" w:color="auto"/>
              </w:divBdr>
            </w:div>
          </w:divsChild>
        </w:div>
        <w:div w:id="1935042908">
          <w:marLeft w:val="0"/>
          <w:marRight w:val="0"/>
          <w:marTop w:val="0"/>
          <w:marBottom w:val="0"/>
          <w:divBdr>
            <w:top w:val="none" w:sz="0" w:space="0" w:color="auto"/>
            <w:left w:val="none" w:sz="0" w:space="0" w:color="auto"/>
            <w:bottom w:val="none" w:sz="0" w:space="0" w:color="auto"/>
            <w:right w:val="none" w:sz="0" w:space="0" w:color="auto"/>
          </w:divBdr>
          <w:divsChild>
            <w:div w:id="835998395">
              <w:marLeft w:val="0"/>
              <w:marRight w:val="0"/>
              <w:marTop w:val="0"/>
              <w:marBottom w:val="0"/>
              <w:divBdr>
                <w:top w:val="none" w:sz="0" w:space="0" w:color="auto"/>
                <w:left w:val="none" w:sz="0" w:space="0" w:color="auto"/>
                <w:bottom w:val="none" w:sz="0" w:space="0" w:color="auto"/>
                <w:right w:val="none" w:sz="0" w:space="0" w:color="auto"/>
              </w:divBdr>
            </w:div>
          </w:divsChild>
        </w:div>
        <w:div w:id="382213625">
          <w:marLeft w:val="0"/>
          <w:marRight w:val="0"/>
          <w:marTop w:val="0"/>
          <w:marBottom w:val="0"/>
          <w:divBdr>
            <w:top w:val="none" w:sz="0" w:space="0" w:color="auto"/>
            <w:left w:val="none" w:sz="0" w:space="0" w:color="auto"/>
            <w:bottom w:val="none" w:sz="0" w:space="0" w:color="auto"/>
            <w:right w:val="none" w:sz="0" w:space="0" w:color="auto"/>
          </w:divBdr>
          <w:divsChild>
            <w:div w:id="279382944">
              <w:marLeft w:val="0"/>
              <w:marRight w:val="0"/>
              <w:marTop w:val="0"/>
              <w:marBottom w:val="0"/>
              <w:divBdr>
                <w:top w:val="none" w:sz="0" w:space="0" w:color="auto"/>
                <w:left w:val="none" w:sz="0" w:space="0" w:color="auto"/>
                <w:bottom w:val="none" w:sz="0" w:space="0" w:color="auto"/>
                <w:right w:val="none" w:sz="0" w:space="0" w:color="auto"/>
              </w:divBdr>
            </w:div>
          </w:divsChild>
        </w:div>
        <w:div w:id="1702321283">
          <w:marLeft w:val="0"/>
          <w:marRight w:val="0"/>
          <w:marTop w:val="0"/>
          <w:marBottom w:val="0"/>
          <w:divBdr>
            <w:top w:val="none" w:sz="0" w:space="0" w:color="auto"/>
            <w:left w:val="none" w:sz="0" w:space="0" w:color="auto"/>
            <w:bottom w:val="none" w:sz="0" w:space="0" w:color="auto"/>
            <w:right w:val="none" w:sz="0" w:space="0" w:color="auto"/>
          </w:divBdr>
          <w:divsChild>
            <w:div w:id="1679307265">
              <w:marLeft w:val="0"/>
              <w:marRight w:val="0"/>
              <w:marTop w:val="0"/>
              <w:marBottom w:val="0"/>
              <w:divBdr>
                <w:top w:val="none" w:sz="0" w:space="0" w:color="auto"/>
                <w:left w:val="none" w:sz="0" w:space="0" w:color="auto"/>
                <w:bottom w:val="none" w:sz="0" w:space="0" w:color="auto"/>
                <w:right w:val="none" w:sz="0" w:space="0" w:color="auto"/>
              </w:divBdr>
            </w:div>
          </w:divsChild>
        </w:div>
        <w:div w:id="1081751879">
          <w:marLeft w:val="0"/>
          <w:marRight w:val="0"/>
          <w:marTop w:val="0"/>
          <w:marBottom w:val="0"/>
          <w:divBdr>
            <w:top w:val="none" w:sz="0" w:space="0" w:color="auto"/>
            <w:left w:val="none" w:sz="0" w:space="0" w:color="auto"/>
            <w:bottom w:val="none" w:sz="0" w:space="0" w:color="auto"/>
            <w:right w:val="none" w:sz="0" w:space="0" w:color="auto"/>
          </w:divBdr>
          <w:divsChild>
            <w:div w:id="610355230">
              <w:marLeft w:val="0"/>
              <w:marRight w:val="0"/>
              <w:marTop w:val="0"/>
              <w:marBottom w:val="0"/>
              <w:divBdr>
                <w:top w:val="none" w:sz="0" w:space="0" w:color="auto"/>
                <w:left w:val="none" w:sz="0" w:space="0" w:color="auto"/>
                <w:bottom w:val="none" w:sz="0" w:space="0" w:color="auto"/>
                <w:right w:val="none" w:sz="0" w:space="0" w:color="auto"/>
              </w:divBdr>
            </w:div>
          </w:divsChild>
        </w:div>
        <w:div w:id="302123776">
          <w:marLeft w:val="0"/>
          <w:marRight w:val="0"/>
          <w:marTop w:val="0"/>
          <w:marBottom w:val="0"/>
          <w:divBdr>
            <w:top w:val="none" w:sz="0" w:space="0" w:color="auto"/>
            <w:left w:val="none" w:sz="0" w:space="0" w:color="auto"/>
            <w:bottom w:val="none" w:sz="0" w:space="0" w:color="auto"/>
            <w:right w:val="none" w:sz="0" w:space="0" w:color="auto"/>
          </w:divBdr>
          <w:divsChild>
            <w:div w:id="1993366809">
              <w:marLeft w:val="0"/>
              <w:marRight w:val="0"/>
              <w:marTop w:val="0"/>
              <w:marBottom w:val="0"/>
              <w:divBdr>
                <w:top w:val="none" w:sz="0" w:space="0" w:color="auto"/>
                <w:left w:val="none" w:sz="0" w:space="0" w:color="auto"/>
                <w:bottom w:val="none" w:sz="0" w:space="0" w:color="auto"/>
                <w:right w:val="none" w:sz="0" w:space="0" w:color="auto"/>
              </w:divBdr>
            </w:div>
            <w:div w:id="470446946">
              <w:marLeft w:val="0"/>
              <w:marRight w:val="0"/>
              <w:marTop w:val="0"/>
              <w:marBottom w:val="0"/>
              <w:divBdr>
                <w:top w:val="none" w:sz="0" w:space="0" w:color="auto"/>
                <w:left w:val="none" w:sz="0" w:space="0" w:color="auto"/>
                <w:bottom w:val="none" w:sz="0" w:space="0" w:color="auto"/>
                <w:right w:val="none" w:sz="0" w:space="0" w:color="auto"/>
              </w:divBdr>
            </w:div>
          </w:divsChild>
        </w:div>
        <w:div w:id="1491561241">
          <w:marLeft w:val="0"/>
          <w:marRight w:val="0"/>
          <w:marTop w:val="0"/>
          <w:marBottom w:val="0"/>
          <w:divBdr>
            <w:top w:val="none" w:sz="0" w:space="0" w:color="auto"/>
            <w:left w:val="none" w:sz="0" w:space="0" w:color="auto"/>
            <w:bottom w:val="none" w:sz="0" w:space="0" w:color="auto"/>
            <w:right w:val="none" w:sz="0" w:space="0" w:color="auto"/>
          </w:divBdr>
          <w:divsChild>
            <w:div w:id="2045713552">
              <w:marLeft w:val="0"/>
              <w:marRight w:val="0"/>
              <w:marTop w:val="0"/>
              <w:marBottom w:val="0"/>
              <w:divBdr>
                <w:top w:val="none" w:sz="0" w:space="0" w:color="auto"/>
                <w:left w:val="none" w:sz="0" w:space="0" w:color="auto"/>
                <w:bottom w:val="none" w:sz="0" w:space="0" w:color="auto"/>
                <w:right w:val="none" w:sz="0" w:space="0" w:color="auto"/>
              </w:divBdr>
            </w:div>
          </w:divsChild>
        </w:div>
        <w:div w:id="902450578">
          <w:marLeft w:val="0"/>
          <w:marRight w:val="0"/>
          <w:marTop w:val="0"/>
          <w:marBottom w:val="0"/>
          <w:divBdr>
            <w:top w:val="none" w:sz="0" w:space="0" w:color="auto"/>
            <w:left w:val="none" w:sz="0" w:space="0" w:color="auto"/>
            <w:bottom w:val="none" w:sz="0" w:space="0" w:color="auto"/>
            <w:right w:val="none" w:sz="0" w:space="0" w:color="auto"/>
          </w:divBdr>
          <w:divsChild>
            <w:div w:id="877887291">
              <w:marLeft w:val="0"/>
              <w:marRight w:val="0"/>
              <w:marTop w:val="0"/>
              <w:marBottom w:val="0"/>
              <w:divBdr>
                <w:top w:val="none" w:sz="0" w:space="0" w:color="auto"/>
                <w:left w:val="none" w:sz="0" w:space="0" w:color="auto"/>
                <w:bottom w:val="none" w:sz="0" w:space="0" w:color="auto"/>
                <w:right w:val="none" w:sz="0" w:space="0" w:color="auto"/>
              </w:divBdr>
            </w:div>
          </w:divsChild>
        </w:div>
        <w:div w:id="1487670526">
          <w:marLeft w:val="0"/>
          <w:marRight w:val="0"/>
          <w:marTop w:val="0"/>
          <w:marBottom w:val="0"/>
          <w:divBdr>
            <w:top w:val="none" w:sz="0" w:space="0" w:color="auto"/>
            <w:left w:val="none" w:sz="0" w:space="0" w:color="auto"/>
            <w:bottom w:val="none" w:sz="0" w:space="0" w:color="auto"/>
            <w:right w:val="none" w:sz="0" w:space="0" w:color="auto"/>
          </w:divBdr>
          <w:divsChild>
            <w:div w:id="19778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8545">
      <w:bodyDiv w:val="1"/>
      <w:marLeft w:val="0"/>
      <w:marRight w:val="0"/>
      <w:marTop w:val="0"/>
      <w:marBottom w:val="0"/>
      <w:divBdr>
        <w:top w:val="none" w:sz="0" w:space="0" w:color="auto"/>
        <w:left w:val="none" w:sz="0" w:space="0" w:color="auto"/>
        <w:bottom w:val="none" w:sz="0" w:space="0" w:color="auto"/>
        <w:right w:val="none" w:sz="0" w:space="0" w:color="auto"/>
      </w:divBdr>
    </w:div>
    <w:div w:id="1375304133">
      <w:bodyDiv w:val="1"/>
      <w:marLeft w:val="0"/>
      <w:marRight w:val="0"/>
      <w:marTop w:val="0"/>
      <w:marBottom w:val="0"/>
      <w:divBdr>
        <w:top w:val="none" w:sz="0" w:space="0" w:color="auto"/>
        <w:left w:val="none" w:sz="0" w:space="0" w:color="auto"/>
        <w:bottom w:val="none" w:sz="0" w:space="0" w:color="auto"/>
        <w:right w:val="none" w:sz="0" w:space="0" w:color="auto"/>
      </w:divBdr>
    </w:div>
    <w:div w:id="1931351526">
      <w:bodyDiv w:val="1"/>
      <w:marLeft w:val="0"/>
      <w:marRight w:val="0"/>
      <w:marTop w:val="0"/>
      <w:marBottom w:val="0"/>
      <w:divBdr>
        <w:top w:val="none" w:sz="0" w:space="0" w:color="auto"/>
        <w:left w:val="none" w:sz="0" w:space="0" w:color="auto"/>
        <w:bottom w:val="none" w:sz="0" w:space="0" w:color="auto"/>
        <w:right w:val="none" w:sz="0" w:space="0" w:color="auto"/>
      </w:divBdr>
      <w:divsChild>
        <w:div w:id="2100104743">
          <w:marLeft w:val="0"/>
          <w:marRight w:val="0"/>
          <w:marTop w:val="0"/>
          <w:marBottom w:val="0"/>
          <w:divBdr>
            <w:top w:val="none" w:sz="0" w:space="0" w:color="auto"/>
            <w:left w:val="none" w:sz="0" w:space="0" w:color="auto"/>
            <w:bottom w:val="none" w:sz="0" w:space="0" w:color="auto"/>
            <w:right w:val="none" w:sz="0" w:space="0" w:color="auto"/>
          </w:divBdr>
          <w:divsChild>
            <w:div w:id="4448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images.google.ie/imgres?imgurl=http://www.fisher.k12.il.us/webpage/grades.jpg&amp;imgrefurl=http://www.fisher.k12.il.us/webpage/main.html&amp;usg=__TnXF1qH2XRl0C9tvpvsA8D4Pf9o=&amp;h=607&amp;w=640&amp;sz=49&amp;hl=en&amp;start=19&amp;tbnid=6DYvhLnvhFH7DM:&amp;tbnh=130&amp;tbnw=137&amp;prev=/images?q=grades&amp;gbv=2&amp;hl=en&amp;safe=of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76E4647F10B24FB3D5A4938B327C44" ma:contentTypeVersion="12" ma:contentTypeDescription="Create a new document." ma:contentTypeScope="" ma:versionID="b6feea74c4ba4aa31de84bab4e26c496">
  <xsd:schema xmlns:xsd="http://www.w3.org/2001/XMLSchema" xmlns:xs="http://www.w3.org/2001/XMLSchema" xmlns:p="http://schemas.microsoft.com/office/2006/metadata/properties" xmlns:ns2="7cc86d4e-ae33-4e3c-8257-e555dad90991" xmlns:ns3="0eb3742e-92fd-4af5-94c0-5ab8f5881fd6" targetNamespace="http://schemas.microsoft.com/office/2006/metadata/properties" ma:root="true" ma:fieldsID="982f9bacb0a1cd5afe8a6444cda8e4b7" ns2:_="" ns3:_="">
    <xsd:import namespace="7cc86d4e-ae33-4e3c-8257-e555dad90991"/>
    <xsd:import namespace="0eb3742e-92fd-4af5-94c0-5ab8f5881fd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c86d4e-ae33-4e3c-8257-e555dad9099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b3742e-92fd-4af5-94c0-5ab8f5881fd6"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0D5866-4DAD-4E7E-A32B-87A5DD456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c86d4e-ae33-4e3c-8257-e555dad90991"/>
    <ds:schemaRef ds:uri="0eb3742e-92fd-4af5-94c0-5ab8f5881f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A80CEF-A834-4C3D-8126-2C8F2797D04B}">
  <ds:schemaRefs>
    <ds:schemaRef ds:uri="http://schemas.openxmlformats.org/officeDocument/2006/bibliography"/>
  </ds:schemaRefs>
</ds:datastoreItem>
</file>

<file path=customXml/itemProps3.xml><?xml version="1.0" encoding="utf-8"?>
<ds:datastoreItem xmlns:ds="http://schemas.openxmlformats.org/officeDocument/2006/customXml" ds:itemID="{7523D655-241F-44E5-8770-310C3055E6F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2967389-D016-4011-B0E9-19F57B08FA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XHTML AND CSS Project</vt:lpstr>
    </vt:vector>
  </TitlesOfParts>
  <Company>nci</Company>
  <LinksUpToDate>false</LinksUpToDate>
  <CharactersWithSpaces>7035</CharactersWithSpaces>
  <SharedDoc>false</SharedDoc>
  <HLinks>
    <vt:vector size="30" baseType="variant">
      <vt:variant>
        <vt:i4>131171</vt:i4>
      </vt:variant>
      <vt:variant>
        <vt:i4>18</vt:i4>
      </vt:variant>
      <vt:variant>
        <vt:i4>0</vt:i4>
      </vt:variant>
      <vt:variant>
        <vt:i4>5</vt:i4>
      </vt:variant>
      <vt:variant>
        <vt:lpwstr>http://images.google.ie/imgres?imgurl=http://www.fisher.k12.il.us/webpage/grades.jpg&amp;imgrefurl=http://www.fisher.k12.il.us/webpage/main.html&amp;usg=__TnXF1qH2XRl0C9tvpvsA8D4Pf9o=&amp;h=607&amp;w=640&amp;sz=49&amp;hl=en&amp;start=19&amp;tbnid=6DYvhLnvhFH7DM:&amp;tbnh=130&amp;tbnw=137&amp;prev=/images?q=grades&amp;gbv=2&amp;hl=en&amp;safe=off</vt:lpwstr>
      </vt:variant>
      <vt:variant>
        <vt:lpwstr/>
      </vt:variant>
      <vt:variant>
        <vt:i4>4325381</vt:i4>
      </vt:variant>
      <vt:variant>
        <vt:i4>12</vt:i4>
      </vt:variant>
      <vt:variant>
        <vt:i4>0</vt:i4>
      </vt:variant>
      <vt:variant>
        <vt:i4>5</vt:i4>
      </vt:variant>
      <vt:variant>
        <vt:lpwstr>http://images.google.ie/imgres?imgurl=http://www.w3.org/Talks/2002/10/24-steven-ui4all-spiderbot/xhtml-phone.jpg&amp;imgrefurl=http://www.w3.org/Talks/2002/10/24-steven-ui4all-spiderbot/&amp;usg=__zC1X9QMuDQkZl-vQFmel2VC_KT0=&amp;h=960&amp;w=1280&amp;sz=825&amp;hl=en&amp;start=4&amp;tbnid=nWTVuB7Elk7BVM:&amp;tbnh=113&amp;tbnw=150&amp;prev=/images?q=xhtml&amp;gbv=2&amp;hl=en&amp;safe=off</vt:lpwstr>
      </vt:variant>
      <vt:variant>
        <vt:lpwstr/>
      </vt:variant>
      <vt:variant>
        <vt:i4>65644</vt:i4>
      </vt:variant>
      <vt:variant>
        <vt:i4>6</vt:i4>
      </vt:variant>
      <vt:variant>
        <vt:i4>0</vt:i4>
      </vt:variant>
      <vt:variant>
        <vt:i4>5</vt:i4>
      </vt:variant>
      <vt:variant>
        <vt:lpwstr>http://images.google.ie/imgres?imgurl=http://www.httpartist.com/beta/images/stories/Resources/55-Icon/21.jpg&amp;imgrefurl=http://www.httpartist.com/beta/resources/freebies/1007-500-icons-every-designer-needs.html&amp;usg=__aar3_X_0spiNyqzzrazDOQNnio0=&amp;h=180&amp;w=270&amp;sz=58&amp;hl=en&amp;start=18&amp;tbnid=WVpT6q0wA9ulWM:&amp;tbnh=75&amp;tbnw=113&amp;prev=/images?q=website+icon&amp;gbv=2&amp;hl=en&amp;safe=off</vt:lpwstr>
      </vt:variant>
      <vt:variant>
        <vt:lpwstr/>
      </vt:variant>
      <vt:variant>
        <vt:i4>1966182</vt:i4>
      </vt:variant>
      <vt:variant>
        <vt:i4>0</vt:i4>
      </vt:variant>
      <vt:variant>
        <vt:i4>0</vt:i4>
      </vt:variant>
      <vt:variant>
        <vt:i4>5</vt:i4>
      </vt:variant>
      <vt:variant>
        <vt:lpwstr>http://images.google.ie/imgres?imgurl=http://www.flashdaweb.com/blog/wp-content/uploads/2009/01/valid-xhtml-robo.png&amp;imgrefurl=http://www.flashdaweb.com/blog/2009/01/30/where-submit-or-download-xhtml-templates.html&amp;usg=__cHc2-3tzWVY0xdIwb8YaAFMVqGc=&amp;h=520&amp;w=547&amp;sz=44&amp;hl=en&amp;start=1&amp;tbnid=QffoKFSOsJdMxM:&amp;tbnh=126&amp;tbnw=133&amp;prev=/images%3Fq%3Dxhtml%26gbv%3D2%26hl%3Den%26safe%3Doff</vt:lpwstr>
      </vt:variant>
      <vt:variant>
        <vt:lpwstr/>
      </vt:variant>
      <vt:variant>
        <vt:i4>851982</vt:i4>
      </vt:variant>
      <vt:variant>
        <vt:i4>2612</vt:i4>
      </vt:variant>
      <vt:variant>
        <vt:i4>1025</vt:i4>
      </vt:variant>
      <vt:variant>
        <vt:i4>1</vt:i4>
      </vt:variant>
      <vt:variant>
        <vt:lpwstr>valid-xhtml-robo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XHTML AND CSS Project</dc:title>
  <dc:creator>elmaher</dc:creator>
  <cp:lastModifiedBy>Colum Kavanagh</cp:lastModifiedBy>
  <cp:revision>4</cp:revision>
  <cp:lastPrinted>2013-09-11T12:29:00Z</cp:lastPrinted>
  <dcterms:created xsi:type="dcterms:W3CDTF">2021-12-06T17:01:00Z</dcterms:created>
  <dcterms:modified xsi:type="dcterms:W3CDTF">2021-12-06T17:04:00Z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0x010100AE76E4647F10B24FB3D5A4938B327C44</vt:lpwstr>
  </property>
</Properties>
</file>